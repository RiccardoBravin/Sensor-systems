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Ind w:w="7225" w:type="dxa"/>
        <w:tblLook w:val="04A0" w:firstRow="1" w:lastRow="0" w:firstColumn="1" w:lastColumn="0" w:noHBand="0" w:noVBand="1"/>
      </w:tblPr>
      <w:tblGrid>
        <w:gridCol w:w="1134"/>
        <w:gridCol w:w="1269"/>
      </w:tblGrid>
      <w:tr w:rsidR="00C9523F" w14:paraId="29A74F7D" w14:textId="77777777" w:rsidTr="00C9523F">
        <w:tc>
          <w:tcPr>
            <w:tcW w:w="1134" w:type="dxa"/>
          </w:tcPr>
          <w:p w14:paraId="71795B20" w14:textId="328431A1" w:rsidR="00C9523F" w:rsidRPr="00C9523F" w:rsidRDefault="00C9523F" w:rsidP="00C9523F">
            <w:pPr>
              <w:rPr>
                <w:b/>
                <w:bCs/>
                <w:lang w:val="en-US"/>
              </w:rPr>
            </w:pPr>
            <w:r w:rsidRPr="00C9523F">
              <w:rPr>
                <w:b/>
                <w:bCs/>
                <w:lang w:val="en-US"/>
              </w:rPr>
              <w:t>Mark</w:t>
            </w:r>
          </w:p>
        </w:tc>
        <w:tc>
          <w:tcPr>
            <w:tcW w:w="1269" w:type="dxa"/>
          </w:tcPr>
          <w:p w14:paraId="57A9D6EE" w14:textId="3F008BF5" w:rsidR="00C9523F" w:rsidRPr="00C9523F" w:rsidRDefault="00A664C5" w:rsidP="00C9523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A-</w:t>
            </w:r>
          </w:p>
        </w:tc>
      </w:tr>
    </w:tbl>
    <w:p w14:paraId="2C41BDB8" w14:textId="77777777" w:rsidR="003864C0" w:rsidRPr="00523569" w:rsidRDefault="003864C0" w:rsidP="00C9523F">
      <w:pPr>
        <w:jc w:val="right"/>
        <w:rPr>
          <w:u w:val="single"/>
          <w:lang w:val="en-US"/>
        </w:rPr>
      </w:pPr>
    </w:p>
    <w:tbl>
      <w:tblPr>
        <w:tblStyle w:val="Grigliatabella"/>
        <w:tblW w:w="0" w:type="auto"/>
        <w:tblLook w:val="05A0" w:firstRow="1" w:lastRow="0" w:firstColumn="1" w:lastColumn="1" w:noHBand="0" w:noVBand="1"/>
      </w:tblPr>
      <w:tblGrid>
        <w:gridCol w:w="2263"/>
        <w:gridCol w:w="1925"/>
        <w:gridCol w:w="1926"/>
        <w:gridCol w:w="1926"/>
      </w:tblGrid>
      <w:tr w:rsidR="004B7F45" w:rsidRPr="00F27FC4" w14:paraId="683BCA98" w14:textId="77777777" w:rsidTr="00444D50">
        <w:tc>
          <w:tcPr>
            <w:tcW w:w="2263" w:type="dxa"/>
          </w:tcPr>
          <w:p w14:paraId="15EAC388" w14:textId="0E870E2F" w:rsidR="004B7F45" w:rsidRPr="00F3526D" w:rsidRDefault="004B7F45">
            <w:pPr>
              <w:rPr>
                <w:lang w:val="en-US"/>
              </w:rPr>
            </w:pPr>
            <w:r w:rsidRPr="00F3526D">
              <w:rPr>
                <w:lang w:val="en-US"/>
              </w:rPr>
              <w:t>Team name: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14:paraId="3E1BA4EB" w14:textId="56ABE5DC" w:rsidR="004B7F45" w:rsidRPr="00F3526D" w:rsidRDefault="00A07CC5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B5</w:t>
            </w:r>
          </w:p>
        </w:tc>
      </w:tr>
      <w:tr w:rsidR="00D631E5" w14:paraId="2232BB51" w14:textId="77777777" w:rsidTr="00444D50">
        <w:tc>
          <w:tcPr>
            <w:tcW w:w="2263" w:type="dxa"/>
          </w:tcPr>
          <w:p w14:paraId="06950397" w14:textId="20354139" w:rsidR="00D631E5" w:rsidRPr="004B7F45" w:rsidRDefault="00D631E5">
            <w:pPr>
              <w:rPr>
                <w:lang w:val="en-US"/>
              </w:rPr>
            </w:pPr>
            <w:r>
              <w:rPr>
                <w:lang w:val="en-US"/>
              </w:rPr>
              <w:t>Homework number: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14:paraId="1DB775E6" w14:textId="65931427" w:rsidR="00D631E5" w:rsidRPr="00F3526D" w:rsidRDefault="002527FA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05</w:t>
            </w:r>
          </w:p>
        </w:tc>
      </w:tr>
      <w:tr w:rsidR="00D631E5" w14:paraId="63886953" w14:textId="77777777" w:rsidTr="00444D50">
        <w:tc>
          <w:tcPr>
            <w:tcW w:w="2263" w:type="dxa"/>
          </w:tcPr>
          <w:p w14:paraId="62F8C11E" w14:textId="3613DBDC" w:rsidR="00D631E5" w:rsidRPr="004B7F45" w:rsidRDefault="00D631E5">
            <w:pPr>
              <w:rPr>
                <w:lang w:val="en-US"/>
              </w:rPr>
            </w:pPr>
            <w:r>
              <w:rPr>
                <w:lang w:val="en-US"/>
              </w:rPr>
              <w:t>Due date: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14:paraId="7C159880" w14:textId="132A6270" w:rsidR="00D631E5" w:rsidRPr="004B7F45" w:rsidRDefault="002527FA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Tuesday, November</w:t>
            </w:r>
            <w:r w:rsidR="008D646C">
              <w:rPr>
                <w:highlight w:val="yellow"/>
                <w:lang w:val="en-US"/>
              </w:rPr>
              <w:t xml:space="preserve"> </w:t>
            </w:r>
            <w:r w:rsidR="008D646C" w:rsidRPr="008D646C">
              <w:rPr>
                <w:highlight w:val="yellow"/>
                <w:lang w:val="en-US"/>
              </w:rPr>
              <w:t>7</w:t>
            </w:r>
            <w:r w:rsidR="008D646C" w:rsidRPr="008D646C">
              <w:rPr>
                <w:highlight w:val="yellow"/>
                <w:vertAlign w:val="superscript"/>
                <w:lang w:val="en-US"/>
              </w:rPr>
              <w:t>th</w:t>
            </w:r>
            <w:r>
              <w:rPr>
                <w:highlight w:val="yellow"/>
                <w:lang w:val="en-US"/>
              </w:rPr>
              <w:t>, 08:30</w:t>
            </w:r>
          </w:p>
        </w:tc>
      </w:tr>
      <w:tr w:rsidR="004B7F45" w14:paraId="091C7AC9" w14:textId="77777777" w:rsidTr="00444D50">
        <w:tc>
          <w:tcPr>
            <w:tcW w:w="2263" w:type="dxa"/>
          </w:tcPr>
          <w:p w14:paraId="58D82167" w14:textId="77777777" w:rsidR="004B7F45" w:rsidRPr="004B7F45" w:rsidRDefault="004B7F45">
            <w:pPr>
              <w:rPr>
                <w:lang w:val="en-US"/>
              </w:rPr>
            </w:pPr>
          </w:p>
        </w:tc>
        <w:tc>
          <w:tcPr>
            <w:tcW w:w="1925" w:type="dxa"/>
          </w:tcPr>
          <w:p w14:paraId="768653BE" w14:textId="77777777" w:rsidR="004B7F45" w:rsidRPr="004B7F45" w:rsidRDefault="004B7F45">
            <w:pPr>
              <w:rPr>
                <w:lang w:val="en-US"/>
              </w:rPr>
            </w:pPr>
          </w:p>
        </w:tc>
        <w:tc>
          <w:tcPr>
            <w:tcW w:w="1926" w:type="dxa"/>
          </w:tcPr>
          <w:p w14:paraId="1A478C5F" w14:textId="77777777" w:rsidR="004B7F45" w:rsidRPr="004B7F45" w:rsidRDefault="004B7F45">
            <w:pPr>
              <w:rPr>
                <w:lang w:val="en-US"/>
              </w:rPr>
            </w:pPr>
          </w:p>
        </w:tc>
        <w:tc>
          <w:tcPr>
            <w:tcW w:w="1926" w:type="dxa"/>
          </w:tcPr>
          <w:p w14:paraId="45E0E52A" w14:textId="77777777" w:rsidR="004B7F45" w:rsidRPr="004B7F45" w:rsidRDefault="004B7F45">
            <w:pPr>
              <w:rPr>
                <w:lang w:val="en-US"/>
              </w:rPr>
            </w:pPr>
          </w:p>
        </w:tc>
      </w:tr>
      <w:tr w:rsidR="004B7F45" w14:paraId="146B229C" w14:textId="77777777" w:rsidTr="00444D50">
        <w:tc>
          <w:tcPr>
            <w:tcW w:w="2263" w:type="dxa"/>
          </w:tcPr>
          <w:p w14:paraId="249F23AC" w14:textId="4EE682AF" w:rsidR="004B7F45" w:rsidRPr="004B7F45" w:rsidRDefault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>Contribution</w:t>
            </w:r>
          </w:p>
        </w:tc>
        <w:tc>
          <w:tcPr>
            <w:tcW w:w="1925" w:type="dxa"/>
          </w:tcPr>
          <w:p w14:paraId="08284F3C" w14:textId="33F432B4" w:rsidR="004B7F45" w:rsidRPr="004B7F45" w:rsidRDefault="004B7F45" w:rsidP="004B7F45">
            <w:pPr>
              <w:jc w:val="center"/>
              <w:rPr>
                <w:lang w:val="en-US"/>
              </w:rPr>
            </w:pPr>
            <w:r w:rsidRPr="004B7F45">
              <w:rPr>
                <w:lang w:val="en-US"/>
              </w:rPr>
              <w:t>NO</w:t>
            </w:r>
          </w:p>
        </w:tc>
        <w:tc>
          <w:tcPr>
            <w:tcW w:w="1926" w:type="dxa"/>
          </w:tcPr>
          <w:p w14:paraId="0D746ACB" w14:textId="7C942FDF" w:rsidR="004B7F45" w:rsidRPr="004B7F45" w:rsidRDefault="004B7F45" w:rsidP="004B7F45">
            <w:pPr>
              <w:jc w:val="center"/>
              <w:rPr>
                <w:lang w:val="en-US"/>
              </w:rPr>
            </w:pPr>
            <w:r w:rsidRPr="004B7F45">
              <w:rPr>
                <w:lang w:val="en-US"/>
              </w:rPr>
              <w:t>Partial</w:t>
            </w:r>
          </w:p>
        </w:tc>
        <w:tc>
          <w:tcPr>
            <w:tcW w:w="1926" w:type="dxa"/>
          </w:tcPr>
          <w:p w14:paraId="4631B7DA" w14:textId="75719CF0" w:rsidR="004B7F45" w:rsidRPr="004B7F45" w:rsidRDefault="004B7F45" w:rsidP="004B7F45">
            <w:pPr>
              <w:jc w:val="center"/>
              <w:rPr>
                <w:lang w:val="en-US"/>
              </w:rPr>
            </w:pPr>
            <w:r w:rsidRPr="004B7F45">
              <w:rPr>
                <w:lang w:val="en-US"/>
              </w:rPr>
              <w:t>Full</w:t>
            </w:r>
          </w:p>
        </w:tc>
      </w:tr>
      <w:tr w:rsidR="004B7F45" w14:paraId="73B03B86" w14:textId="77777777" w:rsidTr="00444D50">
        <w:tc>
          <w:tcPr>
            <w:tcW w:w="2263" w:type="dxa"/>
            <w:shd w:val="clear" w:color="auto" w:fill="FFF2CC" w:themeFill="accent4" w:themeFillTint="33"/>
          </w:tcPr>
          <w:p w14:paraId="6D1B8705" w14:textId="4C7F36EF" w:rsidR="004B7F45" w:rsidRPr="004B7F45" w:rsidRDefault="00A07CC5">
            <w:pPr>
              <w:rPr>
                <w:lang w:val="en-US"/>
              </w:rPr>
            </w:pPr>
            <w:r>
              <w:rPr>
                <w:lang w:val="en-US"/>
              </w:rPr>
              <w:t>Ghidini Alessandro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5417CE8A" w14:textId="2F3D3BBC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305B6A90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3E13D567" w14:textId="5B2969BF" w:rsidR="004B7F45" w:rsidRPr="00F3526D" w:rsidRDefault="00F27FC4" w:rsidP="00F3526D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x</w:t>
            </w:r>
          </w:p>
        </w:tc>
      </w:tr>
      <w:tr w:rsidR="004B7F45" w14:paraId="0ED91680" w14:textId="77777777" w:rsidTr="00444D50">
        <w:tc>
          <w:tcPr>
            <w:tcW w:w="2263" w:type="dxa"/>
            <w:shd w:val="clear" w:color="auto" w:fill="FFF2CC" w:themeFill="accent4" w:themeFillTint="33"/>
          </w:tcPr>
          <w:p w14:paraId="4AE88BF9" w14:textId="4D6CBD0F" w:rsidR="004B7F45" w:rsidRPr="004B7F45" w:rsidRDefault="00A07CC5" w:rsidP="004B7F45">
            <w:pPr>
              <w:rPr>
                <w:lang w:val="en-US"/>
              </w:rPr>
            </w:pPr>
            <w:r>
              <w:rPr>
                <w:lang w:val="en-US"/>
              </w:rPr>
              <w:t>Latino Francesco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564EB8E1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25177F62" w14:textId="1F2A7CFA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117E9ECF" w14:textId="5ECAA50B" w:rsidR="004B7F45" w:rsidRPr="00F3526D" w:rsidRDefault="00F27FC4" w:rsidP="00F3526D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x</w:t>
            </w:r>
          </w:p>
        </w:tc>
      </w:tr>
      <w:tr w:rsidR="004B7F45" w14:paraId="20723070" w14:textId="77777777" w:rsidTr="00444D50">
        <w:tc>
          <w:tcPr>
            <w:tcW w:w="2263" w:type="dxa"/>
            <w:shd w:val="clear" w:color="auto" w:fill="FFF2CC" w:themeFill="accent4" w:themeFillTint="33"/>
          </w:tcPr>
          <w:p w14:paraId="3940DCE8" w14:textId="671DA6D4" w:rsidR="004B7F45" w:rsidRPr="004B7F45" w:rsidRDefault="00A07CC5" w:rsidP="004B7F45">
            <w:pPr>
              <w:rPr>
                <w:lang w:val="en-US"/>
              </w:rPr>
            </w:pPr>
            <w:r>
              <w:rPr>
                <w:lang w:val="en-US"/>
              </w:rPr>
              <w:t>Luppi Eleonora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086770CC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035F04A6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6F42132B" w14:textId="6B64C88B" w:rsidR="004B7F45" w:rsidRPr="00F3526D" w:rsidRDefault="00F3526D" w:rsidP="00F3526D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4B7F45" w14:paraId="76FF3AA7" w14:textId="77777777" w:rsidTr="00444D50">
        <w:tc>
          <w:tcPr>
            <w:tcW w:w="2263" w:type="dxa"/>
            <w:shd w:val="clear" w:color="auto" w:fill="FFF2CC" w:themeFill="accent4" w:themeFillTint="33"/>
          </w:tcPr>
          <w:p w14:paraId="57B90111" w14:textId="368B390C" w:rsidR="004B7F45" w:rsidRPr="004B7F45" w:rsidRDefault="00A07CC5" w:rsidP="004B7F45">
            <w:pPr>
              <w:rPr>
                <w:lang w:val="en-US"/>
              </w:rPr>
            </w:pPr>
            <w:r>
              <w:rPr>
                <w:lang w:val="en-US"/>
              </w:rPr>
              <w:t>Bravin Riccardo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6F6AD4D8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70746358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3C1410FE" w14:textId="146E773B" w:rsidR="004B7F45" w:rsidRPr="00F3526D" w:rsidRDefault="00F3526D" w:rsidP="00F3526D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4B7F45" w14:paraId="5057573B" w14:textId="77777777" w:rsidTr="00444D50">
        <w:tc>
          <w:tcPr>
            <w:tcW w:w="2263" w:type="dxa"/>
            <w:shd w:val="clear" w:color="auto" w:fill="FFF2CC" w:themeFill="accent4" w:themeFillTint="33"/>
          </w:tcPr>
          <w:p w14:paraId="387A0D55" w14:textId="7570CD68" w:rsidR="004B7F45" w:rsidRPr="004B7F45" w:rsidRDefault="00A07CC5" w:rsidP="004B7F45">
            <w:pPr>
              <w:rPr>
                <w:lang w:val="en-US"/>
              </w:rPr>
            </w:pPr>
            <w:r>
              <w:rPr>
                <w:lang w:val="en-US"/>
              </w:rPr>
              <w:t>Feltrin Elia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3D5E48AD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6516E3AC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3A291A9F" w14:textId="6CE0DA4A" w:rsidR="004B7F45" w:rsidRPr="00F3526D" w:rsidRDefault="00F3526D" w:rsidP="00F3526D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414DCC" w14:paraId="351276FA" w14:textId="77777777" w:rsidTr="00444D50">
        <w:tc>
          <w:tcPr>
            <w:tcW w:w="8040" w:type="dxa"/>
            <w:gridSpan w:val="4"/>
            <w:shd w:val="clear" w:color="auto" w:fill="FFF2CC" w:themeFill="accent4" w:themeFillTint="33"/>
          </w:tcPr>
          <w:p w14:paraId="160E1398" w14:textId="69CCEB41" w:rsidR="00414DCC" w:rsidRPr="00F3526D" w:rsidRDefault="00414DCC" w:rsidP="00626D4D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 xml:space="preserve">Notes: </w:t>
            </w:r>
          </w:p>
        </w:tc>
      </w:tr>
    </w:tbl>
    <w:p w14:paraId="57F9C99E" w14:textId="34850A83" w:rsidR="00A053A4" w:rsidRDefault="00A053A4"/>
    <w:p w14:paraId="6EF11B7A" w14:textId="32B819FF" w:rsidR="004B7F45" w:rsidRDefault="004B7F4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631E5" w:rsidRPr="008667B5" w14:paraId="1E286028" w14:textId="77777777" w:rsidTr="5980986C">
        <w:tc>
          <w:tcPr>
            <w:tcW w:w="2407" w:type="dxa"/>
          </w:tcPr>
          <w:p w14:paraId="3F06FF39" w14:textId="6AD74740" w:rsidR="00D631E5" w:rsidRPr="004B7F45" w:rsidRDefault="00D631E5">
            <w:pPr>
              <w:rPr>
                <w:lang w:val="en-US"/>
              </w:rPr>
            </w:pPr>
            <w:r>
              <w:rPr>
                <w:lang w:val="en-US"/>
              </w:rPr>
              <w:t>Project name</w:t>
            </w:r>
          </w:p>
        </w:tc>
        <w:tc>
          <w:tcPr>
            <w:tcW w:w="7221" w:type="dxa"/>
            <w:gridSpan w:val="3"/>
            <w:shd w:val="clear" w:color="auto" w:fill="FFF2CC" w:themeFill="accent4" w:themeFillTint="33"/>
          </w:tcPr>
          <w:p w14:paraId="7E79B52C" w14:textId="760BECC2" w:rsidR="00D631E5" w:rsidRPr="00626D4D" w:rsidRDefault="00770EA4">
            <w:pPr>
              <w:rPr>
                <w:lang w:val="en-GB"/>
              </w:rPr>
            </w:pPr>
            <w:r>
              <w:rPr>
                <w:lang w:val="en-GB"/>
              </w:rPr>
              <w:t>ADC</w:t>
            </w:r>
            <w:r w:rsidR="00E81182">
              <w:rPr>
                <w:lang w:val="en-GB"/>
              </w:rPr>
              <w:t xml:space="preserve"> </w:t>
            </w:r>
            <w:r w:rsidR="00E81182" w:rsidRPr="00E81182">
              <w:rPr>
                <w:lang w:val="en-GB"/>
              </w:rPr>
              <w:t>with DMA</w:t>
            </w:r>
            <w:r w:rsidR="00E81182">
              <w:rPr>
                <w:lang w:val="en-GB"/>
              </w:rPr>
              <w:t xml:space="preserve"> for</w:t>
            </w:r>
            <w:r>
              <w:rPr>
                <w:lang w:val="en-GB"/>
              </w:rPr>
              <w:t xml:space="preserve"> Multiple Conversions and LDR</w:t>
            </w:r>
            <w:r w:rsidR="00E81182">
              <w:rPr>
                <w:lang w:val="en-GB"/>
              </w:rPr>
              <w:t xml:space="preserve"> acquisition</w:t>
            </w:r>
          </w:p>
        </w:tc>
      </w:tr>
      <w:tr w:rsidR="004B7F45" w:rsidRPr="004B7F45" w14:paraId="2EC73622" w14:textId="77777777" w:rsidTr="5980986C">
        <w:tc>
          <w:tcPr>
            <w:tcW w:w="2407" w:type="dxa"/>
          </w:tcPr>
          <w:p w14:paraId="4CCE5A14" w14:textId="73BD64E2" w:rsidR="004B7F45" w:rsidRPr="004B7F45" w:rsidRDefault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>Not done</w:t>
            </w:r>
          </w:p>
        </w:tc>
        <w:tc>
          <w:tcPr>
            <w:tcW w:w="2407" w:type="dxa"/>
          </w:tcPr>
          <w:p w14:paraId="2362A0E9" w14:textId="0E977354" w:rsidR="004B7F45" w:rsidRPr="004B7F45" w:rsidRDefault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Partially done </w:t>
            </w:r>
            <w:r w:rsidRPr="004B7F45">
              <w:rPr>
                <w:lang w:val="en-US"/>
              </w:rPr>
              <w:br/>
              <w:t>(major problems)</w:t>
            </w:r>
          </w:p>
        </w:tc>
        <w:tc>
          <w:tcPr>
            <w:tcW w:w="2407" w:type="dxa"/>
          </w:tcPr>
          <w:p w14:paraId="19C3D6D9" w14:textId="17931267" w:rsidR="004B7F45" w:rsidRPr="004B7F45" w:rsidRDefault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Partially done </w:t>
            </w:r>
            <w:r w:rsidRPr="004B7F45">
              <w:rPr>
                <w:lang w:val="en-US"/>
              </w:rPr>
              <w:br/>
              <w:t>(minor problems)</w:t>
            </w:r>
          </w:p>
        </w:tc>
        <w:tc>
          <w:tcPr>
            <w:tcW w:w="2407" w:type="dxa"/>
          </w:tcPr>
          <w:p w14:paraId="09161242" w14:textId="7DB75FB5" w:rsidR="004B7F45" w:rsidRPr="004B7F45" w:rsidRDefault="00C42B7B">
            <w:pPr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4B7F45" w:rsidRPr="004B7F45" w14:paraId="275F3F93" w14:textId="77777777" w:rsidTr="5980986C">
        <w:tc>
          <w:tcPr>
            <w:tcW w:w="2407" w:type="dxa"/>
            <w:shd w:val="clear" w:color="auto" w:fill="FFF2CC" w:themeFill="accent4" w:themeFillTint="33"/>
          </w:tcPr>
          <w:p w14:paraId="2B748D1F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07" w:type="dxa"/>
            <w:shd w:val="clear" w:color="auto" w:fill="FFF2CC" w:themeFill="accent4" w:themeFillTint="33"/>
          </w:tcPr>
          <w:p w14:paraId="31569EC7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07" w:type="dxa"/>
            <w:shd w:val="clear" w:color="auto" w:fill="FFF2CC" w:themeFill="accent4" w:themeFillTint="33"/>
          </w:tcPr>
          <w:p w14:paraId="6315FAD4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07" w:type="dxa"/>
            <w:shd w:val="clear" w:color="auto" w:fill="FFF2CC" w:themeFill="accent4" w:themeFillTint="33"/>
          </w:tcPr>
          <w:p w14:paraId="5D447C3E" w14:textId="09232A25" w:rsidR="004B7F45" w:rsidRPr="00F3526D" w:rsidRDefault="00F3526D" w:rsidP="00F3526D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4B7F45" w:rsidRPr="008667B5" w14:paraId="1D4D151D" w14:textId="77777777" w:rsidTr="5980986C">
        <w:trPr>
          <w:trHeight w:val="4513"/>
        </w:trPr>
        <w:tc>
          <w:tcPr>
            <w:tcW w:w="9628" w:type="dxa"/>
            <w:gridSpan w:val="4"/>
            <w:shd w:val="clear" w:color="auto" w:fill="FFF2CC" w:themeFill="accent4" w:themeFillTint="33"/>
          </w:tcPr>
          <w:p w14:paraId="1E41D7D3" w14:textId="77777777" w:rsidR="00450AD7" w:rsidRDefault="00F3526D" w:rsidP="2DAD7647">
            <w:pPr>
              <w:rPr>
                <w:lang w:val="en-GB"/>
              </w:rPr>
            </w:pPr>
            <w:r w:rsidRPr="00D5340A">
              <w:rPr>
                <w:lang w:val="en-GB"/>
              </w:rPr>
              <w:t>Explanation</w:t>
            </w:r>
            <w:r w:rsidR="004B7F45" w:rsidRPr="00D5340A">
              <w:rPr>
                <w:lang w:val="en-GB"/>
              </w:rPr>
              <w:t>:</w:t>
            </w:r>
          </w:p>
          <w:p w14:paraId="5CD95F20" w14:textId="77777777" w:rsidR="00B4218B" w:rsidRDefault="00B4218B" w:rsidP="2DAD7647">
            <w:pPr>
              <w:rPr>
                <w:lang w:val="en-GB"/>
              </w:rPr>
            </w:pPr>
          </w:p>
          <w:p w14:paraId="14A26094" w14:textId="0BEEA269" w:rsidR="00E378CB" w:rsidRPr="00125AB4" w:rsidRDefault="1D484AA3" w:rsidP="2DAD7647">
            <w:pPr>
              <w:rPr>
                <w:i/>
                <w:iCs/>
                <w:lang w:val="en-GB"/>
              </w:rPr>
            </w:pPr>
            <w:r w:rsidRPr="00D5340A">
              <w:rPr>
                <w:lang w:val="en-GB"/>
              </w:rPr>
              <w:t xml:space="preserve">Performing reads through the DMA of sensors both on the micro and the </w:t>
            </w:r>
            <w:r w:rsidR="00450AD7">
              <w:rPr>
                <w:lang w:val="en-GB"/>
              </w:rPr>
              <w:t>PCB</w:t>
            </w:r>
            <w:r w:rsidRPr="00D5340A">
              <w:rPr>
                <w:lang w:val="en-GB"/>
              </w:rPr>
              <w:t xml:space="preserve"> so not to </w:t>
            </w:r>
            <w:r w:rsidR="525A6ACB" w:rsidRPr="00D5340A">
              <w:rPr>
                <w:lang w:val="en-GB"/>
              </w:rPr>
              <w:t>slow down possible processing performed by the main code.</w:t>
            </w:r>
            <w:r w:rsidR="00450AD7">
              <w:rPr>
                <w:lang w:val="en-GB"/>
              </w:rPr>
              <w:t xml:space="preserve"> In the first part </w:t>
            </w:r>
            <w:r w:rsidR="001461EC">
              <w:rPr>
                <w:lang w:val="en-GB"/>
              </w:rPr>
              <w:t>the acquisition of three different data channels (Potentiometer</w:t>
            </w:r>
            <w:r w:rsidR="00ED705B">
              <w:rPr>
                <w:lang w:val="en-GB"/>
              </w:rPr>
              <w:t xml:space="preserve">, internal temperature sensor and internal </w:t>
            </w:r>
            <w:r w:rsidR="00125AB4">
              <w:rPr>
                <w:lang w:val="en-GB"/>
              </w:rPr>
              <w:t>V</w:t>
            </w:r>
            <w:r w:rsidR="00125AB4">
              <w:rPr>
                <w:vertAlign w:val="subscript"/>
                <w:lang w:val="en-GB"/>
              </w:rPr>
              <w:t>ref</w:t>
            </w:r>
            <w:r w:rsidR="00125AB4">
              <w:rPr>
                <w:lang w:val="en-GB"/>
              </w:rPr>
              <w:t>) is performed, while in the second part the LDR value is first read and then converted into a lux value. All the obtained values are shown via UART communication.</w:t>
            </w:r>
          </w:p>
          <w:p w14:paraId="72B467BE" w14:textId="77777777" w:rsidR="002A1C9F" w:rsidRPr="00D5340A" w:rsidRDefault="002A1C9F">
            <w:pPr>
              <w:rPr>
                <w:rFonts w:cstheme="minorHAnsi"/>
                <w:lang w:val="en-GB"/>
              </w:rPr>
            </w:pPr>
          </w:p>
          <w:p w14:paraId="2D59E167" w14:textId="77777777" w:rsidR="00343659" w:rsidRPr="00D5340A" w:rsidRDefault="00343659">
            <w:pPr>
              <w:rPr>
                <w:rFonts w:cstheme="minorHAnsi"/>
                <w:lang w:val="en-GB"/>
              </w:rPr>
            </w:pPr>
          </w:p>
          <w:p w14:paraId="5053B50B" w14:textId="15DB4FA3" w:rsidR="00770EA4" w:rsidRPr="00D5340A" w:rsidRDefault="002A1C9F" w:rsidP="00A07CC5">
            <w:pPr>
              <w:spacing w:after="10"/>
              <w:rPr>
                <w:rFonts w:cstheme="minorHAnsi"/>
                <w:b/>
                <w:bCs/>
                <w:lang w:val="en-GB"/>
              </w:rPr>
            </w:pPr>
            <w:r w:rsidRPr="00D5340A">
              <w:rPr>
                <w:rFonts w:cstheme="minorHAnsi"/>
                <w:b/>
                <w:bCs/>
                <w:lang w:val="en-GB"/>
              </w:rPr>
              <w:t xml:space="preserve">Part </w:t>
            </w:r>
            <w:r w:rsidR="00450AD7">
              <w:rPr>
                <w:rFonts w:cstheme="minorHAnsi"/>
                <w:b/>
                <w:bCs/>
                <w:lang w:val="en-GB"/>
              </w:rPr>
              <w:t>5</w:t>
            </w:r>
            <w:r w:rsidR="00A07CC5" w:rsidRPr="00D5340A">
              <w:rPr>
                <w:rFonts w:cstheme="minorHAnsi"/>
                <w:b/>
                <w:bCs/>
                <w:lang w:val="en-GB"/>
              </w:rPr>
              <w:t>a:</w:t>
            </w:r>
          </w:p>
          <w:p w14:paraId="515B7455" w14:textId="77777777" w:rsidR="00B4218B" w:rsidRDefault="00B4218B" w:rsidP="00A07CC5">
            <w:pPr>
              <w:spacing w:after="10"/>
              <w:rPr>
                <w:rFonts w:cstheme="minorHAnsi"/>
                <w:lang w:val="en-US"/>
              </w:rPr>
            </w:pPr>
          </w:p>
          <w:p w14:paraId="3F9E16B2" w14:textId="1A232552" w:rsidR="0037669B" w:rsidRDefault="00450AD7" w:rsidP="00A07CC5">
            <w:pPr>
              <w:spacing w:after="10"/>
              <w:rPr>
                <w:rFonts w:cstheme="minorHAnsi"/>
                <w:lang w:val="en-US"/>
              </w:rPr>
            </w:pPr>
            <w:r w:rsidRPr="00664F3D">
              <w:rPr>
                <w:rFonts w:cstheme="minorHAnsi"/>
                <w:lang w:val="en-US"/>
              </w:rPr>
              <w:t>First</w:t>
            </w:r>
            <w:r w:rsidR="006C70DE" w:rsidRPr="00664F3D">
              <w:rPr>
                <w:rFonts w:cstheme="minorHAnsi"/>
                <w:lang w:val="en-US"/>
              </w:rPr>
              <w:t>,</w:t>
            </w:r>
            <w:r w:rsidR="00664F3D" w:rsidRPr="00664F3D">
              <w:rPr>
                <w:rFonts w:cstheme="minorHAnsi"/>
                <w:lang w:val="en-US"/>
              </w:rPr>
              <w:t xml:space="preserve"> </w:t>
            </w:r>
            <w:r w:rsidR="00664F3D">
              <w:rPr>
                <w:rFonts w:cstheme="minorHAnsi"/>
                <w:lang w:val="en-US"/>
              </w:rPr>
              <w:t>we enable PA1 as ADC1_IN</w:t>
            </w:r>
            <w:r w:rsidR="00F342A7">
              <w:rPr>
                <w:rFonts w:cstheme="minorHAnsi"/>
                <w:lang w:val="en-US"/>
              </w:rPr>
              <w:t>1</w:t>
            </w:r>
            <w:r w:rsidR="00664F3D">
              <w:rPr>
                <w:rFonts w:cstheme="minorHAnsi"/>
                <w:lang w:val="en-US"/>
              </w:rPr>
              <w:t>. As</w:t>
            </w:r>
            <w:r w:rsidR="009535AD">
              <w:rPr>
                <w:rFonts w:cstheme="minorHAnsi"/>
                <w:lang w:val="en-US"/>
              </w:rPr>
              <w:t xml:space="preserve"> we want to do three conversions instead of </w:t>
            </w:r>
            <w:r w:rsidR="006C70DE">
              <w:rPr>
                <w:rFonts w:cstheme="minorHAnsi"/>
                <w:lang w:val="en-US"/>
              </w:rPr>
              <w:t>one,</w:t>
            </w:r>
            <w:r w:rsidR="009535AD">
              <w:rPr>
                <w:rFonts w:cstheme="minorHAnsi"/>
                <w:lang w:val="en-US"/>
              </w:rPr>
              <w:t xml:space="preserve"> we enable three different </w:t>
            </w:r>
            <w:r w:rsidR="00B04723">
              <w:rPr>
                <w:rFonts w:cstheme="minorHAnsi"/>
                <w:lang w:val="en-US"/>
              </w:rPr>
              <w:t xml:space="preserve">channels </w:t>
            </w:r>
            <w:r w:rsidR="009535AD">
              <w:rPr>
                <w:rFonts w:cstheme="minorHAnsi"/>
                <w:lang w:val="en-US"/>
              </w:rPr>
              <w:t>for the ADC</w:t>
            </w:r>
            <w:r w:rsidR="00547767">
              <w:rPr>
                <w:rFonts w:cstheme="minorHAnsi"/>
                <w:lang w:val="en-US"/>
              </w:rPr>
              <w:t>: the potentiometer</w:t>
            </w:r>
            <w:r w:rsidR="00A67FE5">
              <w:rPr>
                <w:rFonts w:cstheme="minorHAnsi"/>
                <w:lang w:val="en-US"/>
              </w:rPr>
              <w:t xml:space="preserve"> channel</w:t>
            </w:r>
            <w:r w:rsidR="00F342A7">
              <w:rPr>
                <w:rFonts w:cstheme="minorHAnsi"/>
                <w:lang w:val="en-US"/>
              </w:rPr>
              <w:t xml:space="preserve"> (</w:t>
            </w:r>
            <w:r w:rsidR="00F342A7" w:rsidRPr="0037669B">
              <w:rPr>
                <w:rFonts w:cstheme="minorHAnsi"/>
                <w:i/>
                <w:iCs/>
                <w:lang w:val="en-US"/>
              </w:rPr>
              <w:t>IN1</w:t>
            </w:r>
            <w:r w:rsidR="00F342A7">
              <w:rPr>
                <w:rFonts w:cstheme="minorHAnsi"/>
                <w:lang w:val="en-US"/>
              </w:rPr>
              <w:t>)</w:t>
            </w:r>
            <w:r w:rsidR="00A67FE5">
              <w:rPr>
                <w:rFonts w:cstheme="minorHAnsi"/>
                <w:lang w:val="en-US"/>
              </w:rPr>
              <w:t xml:space="preserve">, </w:t>
            </w:r>
            <w:r w:rsidR="00A67FE5" w:rsidRPr="0037669B">
              <w:rPr>
                <w:rFonts w:cstheme="minorHAnsi"/>
                <w:i/>
                <w:iCs/>
                <w:lang w:val="en-US"/>
              </w:rPr>
              <w:t>Temperature Sensor Channel</w:t>
            </w:r>
            <w:r w:rsidR="00547767">
              <w:rPr>
                <w:rFonts w:cstheme="minorHAnsi"/>
                <w:lang w:val="en-US"/>
              </w:rPr>
              <w:t xml:space="preserve"> as well as </w:t>
            </w:r>
            <w:r w:rsidR="00547767" w:rsidRPr="0037669B">
              <w:rPr>
                <w:rFonts w:cstheme="minorHAnsi"/>
                <w:i/>
                <w:iCs/>
                <w:lang w:val="en-US"/>
              </w:rPr>
              <w:t>Vref</w:t>
            </w:r>
            <w:r w:rsidR="00D86F83" w:rsidRPr="0037669B">
              <w:rPr>
                <w:rFonts w:cstheme="minorHAnsi"/>
                <w:i/>
                <w:iCs/>
                <w:lang w:val="en-US"/>
              </w:rPr>
              <w:t xml:space="preserve">int </w:t>
            </w:r>
            <w:r w:rsidR="00A67FE5" w:rsidRPr="0037669B">
              <w:rPr>
                <w:rFonts w:cstheme="minorHAnsi"/>
                <w:i/>
                <w:iCs/>
                <w:lang w:val="en-US"/>
              </w:rPr>
              <w:t>Channel</w:t>
            </w:r>
            <w:r w:rsidR="00D86F83">
              <w:rPr>
                <w:rFonts w:cstheme="minorHAnsi"/>
                <w:lang w:val="en-US"/>
              </w:rPr>
              <w:t>.</w:t>
            </w:r>
          </w:p>
          <w:p w14:paraId="5324E7A8" w14:textId="202285EF" w:rsidR="00B04723" w:rsidRDefault="00BC70F2" w:rsidP="00A07CC5">
            <w:pPr>
              <w:spacing w:after="1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In </w:t>
            </w:r>
            <w:r w:rsidR="00B522ED" w:rsidRPr="00F4564E">
              <w:rPr>
                <w:rFonts w:cstheme="minorHAnsi"/>
                <w:lang w:val="en-US"/>
              </w:rPr>
              <w:t>EOC Selection</w:t>
            </w:r>
            <w:r w:rsidR="00B522ED">
              <w:rPr>
                <w:rFonts w:cstheme="minorHAnsi"/>
                <w:lang w:val="en-US"/>
              </w:rPr>
              <w:t>, w</w:t>
            </w:r>
            <w:r w:rsidR="00D86F83">
              <w:rPr>
                <w:rFonts w:cstheme="minorHAnsi"/>
                <w:lang w:val="en-US"/>
              </w:rPr>
              <w:t xml:space="preserve">e select the </w:t>
            </w:r>
            <w:r w:rsidR="00E33D7E">
              <w:rPr>
                <w:rFonts w:cstheme="minorHAnsi"/>
                <w:lang w:val="en-US"/>
              </w:rPr>
              <w:t>EOC</w:t>
            </w:r>
            <w:r w:rsidR="00D86F83">
              <w:rPr>
                <w:rFonts w:cstheme="minorHAnsi"/>
                <w:lang w:val="en-US"/>
              </w:rPr>
              <w:t xml:space="preserve"> flag to be raised at the end of </w:t>
            </w:r>
            <w:r w:rsidR="00B522ED">
              <w:rPr>
                <w:rFonts w:cstheme="minorHAnsi"/>
                <w:lang w:val="en-US"/>
              </w:rPr>
              <w:t>all conversions</w:t>
            </w:r>
            <w:r w:rsidR="004D380E">
              <w:rPr>
                <w:rFonts w:cstheme="minorHAnsi"/>
                <w:lang w:val="en-US"/>
              </w:rPr>
              <w:t xml:space="preserve">. </w:t>
            </w:r>
            <w:r w:rsidR="00C53FD3">
              <w:rPr>
                <w:rFonts w:cstheme="minorHAnsi"/>
                <w:lang w:val="en-US"/>
              </w:rPr>
              <w:t xml:space="preserve">Also, we enable the </w:t>
            </w:r>
            <w:r w:rsidR="00512350">
              <w:rPr>
                <w:rFonts w:cstheme="minorHAnsi"/>
                <w:lang w:val="en-US"/>
              </w:rPr>
              <w:t>Scan Conversion Mode</w:t>
            </w:r>
            <w:r w:rsidR="00C53FD3">
              <w:rPr>
                <w:rFonts w:cstheme="minorHAnsi"/>
                <w:lang w:val="en-US"/>
              </w:rPr>
              <w:t>, which is used to scan a group of analog channels.</w:t>
            </w:r>
            <w:r w:rsidR="00DE3472">
              <w:rPr>
                <w:rFonts w:cstheme="minorHAnsi"/>
                <w:lang w:val="en-US"/>
              </w:rPr>
              <w:t xml:space="preserve"> </w:t>
            </w:r>
          </w:p>
          <w:p w14:paraId="079DCDB5" w14:textId="0304E6A7" w:rsidR="004D380E" w:rsidRDefault="00DE3472" w:rsidP="2DAD7647">
            <w:pPr>
              <w:spacing w:after="10"/>
              <w:rPr>
                <w:lang w:val="en-US"/>
              </w:rPr>
            </w:pPr>
            <w:r w:rsidRPr="2DAD7647">
              <w:rPr>
                <w:lang w:val="en-US"/>
              </w:rPr>
              <w:t xml:space="preserve">Since </w:t>
            </w:r>
            <w:r w:rsidR="00DA6B5C">
              <w:rPr>
                <w:lang w:val="en-US"/>
              </w:rPr>
              <w:t>we want</w:t>
            </w:r>
            <w:r w:rsidRPr="2DAD7647">
              <w:rPr>
                <w:lang w:val="en-US"/>
              </w:rPr>
              <w:t xml:space="preserve"> acquisition</w:t>
            </w:r>
            <w:r w:rsidR="00B95C6E">
              <w:rPr>
                <w:lang w:val="en-US"/>
              </w:rPr>
              <w:t>s each one second and we cannot reach this sampling frequency through the ADC, the conversion</w:t>
            </w:r>
            <w:r w:rsidRPr="2DAD7647">
              <w:rPr>
                <w:lang w:val="en-US"/>
              </w:rPr>
              <w:t xml:space="preserve"> needs to be started</w:t>
            </w:r>
            <w:r w:rsidR="00366998">
              <w:rPr>
                <w:lang w:val="en-US"/>
              </w:rPr>
              <w:t xml:space="preserve"> via software, so </w:t>
            </w:r>
            <w:r w:rsidRPr="2DAD7647">
              <w:rPr>
                <w:lang w:val="en-US"/>
              </w:rPr>
              <w:t xml:space="preserve">the </w:t>
            </w:r>
            <w:r w:rsidR="00F4564E">
              <w:rPr>
                <w:lang w:val="en-US"/>
              </w:rPr>
              <w:t>Continuous Conversion Mode</w:t>
            </w:r>
            <w:r w:rsidRPr="2DAD7647">
              <w:rPr>
                <w:lang w:val="en-US"/>
              </w:rPr>
              <w:t xml:space="preserve"> </w:t>
            </w:r>
            <w:r w:rsidR="2DC76558" w:rsidRPr="2DAD7647">
              <w:rPr>
                <w:lang w:val="en-US"/>
              </w:rPr>
              <w:t>stays</w:t>
            </w:r>
            <w:r w:rsidRPr="2DAD7647">
              <w:rPr>
                <w:lang w:val="en-US"/>
              </w:rPr>
              <w:t xml:space="preserve"> </w:t>
            </w:r>
            <w:r w:rsidR="5907FB3C" w:rsidRPr="2DAD7647">
              <w:rPr>
                <w:lang w:val="en-US"/>
              </w:rPr>
              <w:t>disabled,</w:t>
            </w:r>
            <w:r w:rsidRPr="2DAD7647">
              <w:rPr>
                <w:lang w:val="en-US"/>
              </w:rPr>
              <w:t xml:space="preserve"> and we set </w:t>
            </w:r>
            <w:r w:rsidR="00F4564E" w:rsidRPr="2DAD7647">
              <w:rPr>
                <w:lang w:val="en-US"/>
              </w:rPr>
              <w:t xml:space="preserve">External Trigger Conversion Source </w:t>
            </w:r>
            <w:r w:rsidRPr="2DAD7647">
              <w:rPr>
                <w:lang w:val="en-US"/>
              </w:rPr>
              <w:t xml:space="preserve">as regular launched by software. </w:t>
            </w:r>
          </w:p>
          <w:p w14:paraId="3B7EF9B9" w14:textId="355FBB7A" w:rsidR="00075FE0" w:rsidRDefault="00DE3472" w:rsidP="00A07CC5">
            <w:pPr>
              <w:spacing w:after="10"/>
              <w:rPr>
                <w:lang w:val="en-US"/>
              </w:rPr>
            </w:pPr>
            <w:r w:rsidRPr="7790B906">
              <w:rPr>
                <w:lang w:val="en-US"/>
              </w:rPr>
              <w:t xml:space="preserve">Furthermore, the execution is </w:t>
            </w:r>
            <w:r w:rsidR="0672CDFF" w:rsidRPr="7790B906">
              <w:rPr>
                <w:lang w:val="en-US"/>
              </w:rPr>
              <w:t>done</w:t>
            </w:r>
            <w:r w:rsidRPr="7790B906">
              <w:rPr>
                <w:lang w:val="en-US"/>
              </w:rPr>
              <w:t xml:space="preserve"> using DMA function </w:t>
            </w:r>
            <w:r w:rsidR="00DA58D0" w:rsidRPr="7790B906">
              <w:rPr>
                <w:lang w:val="en-US"/>
              </w:rPr>
              <w:t xml:space="preserve">so in the DMA settings we enable the </w:t>
            </w:r>
            <w:r w:rsidR="004B5F40" w:rsidRPr="7790B906">
              <w:rPr>
                <w:lang w:val="en-US"/>
              </w:rPr>
              <w:t xml:space="preserve">DMA </w:t>
            </w:r>
            <w:r w:rsidR="007A2D4D" w:rsidRPr="7790B906">
              <w:rPr>
                <w:lang w:val="en-US"/>
              </w:rPr>
              <w:t xml:space="preserve">Request </w:t>
            </w:r>
            <w:r w:rsidR="004B5F40" w:rsidRPr="7790B906">
              <w:rPr>
                <w:lang w:val="en-US"/>
              </w:rPr>
              <w:t xml:space="preserve">for the </w:t>
            </w:r>
            <w:r w:rsidR="00DA58D0" w:rsidRPr="7790B906">
              <w:rPr>
                <w:lang w:val="en-US"/>
              </w:rPr>
              <w:t>ADC in circular mode</w:t>
            </w:r>
            <w:r w:rsidR="00D434E6" w:rsidRPr="7790B906">
              <w:rPr>
                <w:lang w:val="en-US"/>
              </w:rPr>
              <w:t xml:space="preserve"> and in ADC parameter settings we enable DMA continuous request. </w:t>
            </w:r>
          </w:p>
          <w:p w14:paraId="3F5703B6" w14:textId="3E06C299" w:rsidR="00DE3472" w:rsidRDefault="00D434E6" w:rsidP="00A07CC5">
            <w:pPr>
              <w:spacing w:after="1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Other parameters to be set are the number of conversions equal to 3 and the sampling frequency</w:t>
            </w:r>
            <w:r w:rsidR="00D00B69">
              <w:rPr>
                <w:rFonts w:cstheme="minorHAnsi"/>
                <w:lang w:val="en-US"/>
              </w:rPr>
              <w:t>: we have chosen 48</w:t>
            </w:r>
            <w:r w:rsidR="007E6635">
              <w:rPr>
                <w:rFonts w:cstheme="minorHAnsi"/>
                <w:lang w:val="en-US"/>
              </w:rPr>
              <w:t>0</w:t>
            </w:r>
            <w:r w:rsidR="00D00B69">
              <w:rPr>
                <w:rFonts w:cstheme="minorHAnsi"/>
                <w:lang w:val="en-US"/>
              </w:rPr>
              <w:t xml:space="preserve"> cycles for </w:t>
            </w:r>
            <w:r w:rsidR="00075FE0">
              <w:rPr>
                <w:rFonts w:cstheme="minorHAnsi"/>
                <w:lang w:val="en-US"/>
              </w:rPr>
              <w:t>the</w:t>
            </w:r>
            <w:r w:rsidR="00D00B69">
              <w:rPr>
                <w:rFonts w:cstheme="minorHAnsi"/>
                <w:lang w:val="en-US"/>
              </w:rPr>
              <w:t xml:space="preserve"> potentiometer and for the Vref</w:t>
            </w:r>
            <w:r w:rsidR="007E6635">
              <w:rPr>
                <w:rFonts w:cstheme="minorHAnsi"/>
                <w:lang w:val="en-US"/>
              </w:rPr>
              <w:t>int</w:t>
            </w:r>
            <w:r w:rsidR="00075FE0">
              <w:rPr>
                <w:rFonts w:cstheme="minorHAnsi"/>
                <w:lang w:val="en-US"/>
              </w:rPr>
              <w:t xml:space="preserve">, </w:t>
            </w:r>
            <w:r w:rsidR="00D00B69">
              <w:rPr>
                <w:rFonts w:cstheme="minorHAnsi"/>
                <w:lang w:val="en-US"/>
              </w:rPr>
              <w:t>while in the case of the temperature sensor</w:t>
            </w:r>
            <w:r w:rsidR="00075FE0">
              <w:rPr>
                <w:rFonts w:cstheme="minorHAnsi"/>
                <w:lang w:val="en-US"/>
              </w:rPr>
              <w:t xml:space="preserve">, </w:t>
            </w:r>
            <w:r w:rsidR="008139CB">
              <w:rPr>
                <w:rFonts w:cstheme="minorHAnsi"/>
                <w:lang w:val="en-US"/>
              </w:rPr>
              <w:t xml:space="preserve">we select 144 cycles </w:t>
            </w:r>
            <w:r w:rsidR="00813A8E">
              <w:rPr>
                <w:rFonts w:cstheme="minorHAnsi"/>
                <w:lang w:val="en-US"/>
              </w:rPr>
              <w:t>to</w:t>
            </w:r>
            <w:r w:rsidR="008139CB">
              <w:rPr>
                <w:rFonts w:cstheme="minorHAnsi"/>
                <w:lang w:val="en-US"/>
              </w:rPr>
              <w:t xml:space="preserve"> have a frequency bigger than the minimum sampling </w:t>
            </w:r>
            <w:r w:rsidR="00850EA1">
              <w:rPr>
                <w:rFonts w:cstheme="minorHAnsi"/>
                <w:lang w:val="en-US"/>
              </w:rPr>
              <w:t xml:space="preserve">time of the sensor we found in the datasheet. </w:t>
            </w:r>
          </w:p>
          <w:p w14:paraId="11FE8238" w14:textId="1A1D44B7" w:rsidR="00850EA1" w:rsidRDefault="00850EA1" w:rsidP="00A07CC5">
            <w:pPr>
              <w:spacing w:after="1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Finally, in the NVIC</w:t>
            </w:r>
            <w:r w:rsidR="00725DC9">
              <w:rPr>
                <w:rFonts w:cstheme="minorHAnsi"/>
                <w:lang w:val="en-US"/>
              </w:rPr>
              <w:t xml:space="preserve"> we enable ADC1 global interrupt and we </w:t>
            </w:r>
            <w:r w:rsidR="00B04723">
              <w:rPr>
                <w:rFonts w:cstheme="minorHAnsi"/>
                <w:lang w:val="en-US"/>
              </w:rPr>
              <w:t xml:space="preserve">set </w:t>
            </w:r>
            <w:r w:rsidR="007E6635">
              <w:rPr>
                <w:rFonts w:cstheme="minorHAnsi"/>
                <w:lang w:val="en-US"/>
              </w:rPr>
              <w:t xml:space="preserve">its </w:t>
            </w:r>
            <w:r w:rsidR="00B04723">
              <w:rPr>
                <w:rFonts w:cstheme="minorHAnsi"/>
                <w:lang w:val="en-US"/>
              </w:rPr>
              <w:t xml:space="preserve">preemption priority </w:t>
            </w:r>
            <w:r w:rsidR="007E6635">
              <w:rPr>
                <w:rFonts w:cstheme="minorHAnsi"/>
                <w:lang w:val="en-US"/>
              </w:rPr>
              <w:t>to</w:t>
            </w:r>
            <w:r w:rsidR="00B04723">
              <w:rPr>
                <w:rFonts w:cstheme="minorHAnsi"/>
                <w:lang w:val="en-US"/>
              </w:rPr>
              <w:t xml:space="preserve"> 1. </w:t>
            </w:r>
          </w:p>
          <w:p w14:paraId="272EFFB2" w14:textId="77777777" w:rsidR="00B04723" w:rsidRDefault="00B04723" w:rsidP="00A07CC5">
            <w:pPr>
              <w:spacing w:after="10"/>
              <w:rPr>
                <w:rFonts w:cstheme="minorHAnsi"/>
                <w:lang w:val="en-US"/>
              </w:rPr>
            </w:pPr>
          </w:p>
          <w:p w14:paraId="1A82F405" w14:textId="34FB4912" w:rsidR="00B04723" w:rsidRDefault="00B04723" w:rsidP="00A07CC5">
            <w:pPr>
              <w:spacing w:after="1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We generate the code. </w:t>
            </w:r>
          </w:p>
          <w:p w14:paraId="61B8D501" w14:textId="075F8B98" w:rsidR="00E65A60" w:rsidRDefault="00256A79" w:rsidP="2DAD7647">
            <w:pPr>
              <w:spacing w:after="10"/>
              <w:rPr>
                <w:lang w:val="en-US"/>
              </w:rPr>
            </w:pPr>
            <w:r w:rsidRPr="57E6B60D">
              <w:rPr>
                <w:lang w:val="en-US"/>
              </w:rPr>
              <w:t xml:space="preserve">We </w:t>
            </w:r>
            <w:r w:rsidR="00BD05A7" w:rsidRPr="57E6B60D">
              <w:rPr>
                <w:lang w:val="en-US"/>
              </w:rPr>
              <w:t>define an array</w:t>
            </w:r>
            <w:r w:rsidR="00745C85" w:rsidRPr="57E6B60D">
              <w:rPr>
                <w:lang w:val="en-US"/>
              </w:rPr>
              <w:t xml:space="preserve"> </w:t>
            </w:r>
            <w:r w:rsidR="00745C85" w:rsidRPr="57E6B60D">
              <w:rPr>
                <w:i/>
                <w:iCs/>
                <w:lang w:val="en-US"/>
              </w:rPr>
              <w:t>DataBuffer[3]</w:t>
            </w:r>
            <w:r w:rsidR="00BD05A7" w:rsidRPr="57E6B60D">
              <w:rPr>
                <w:lang w:val="en-US"/>
              </w:rPr>
              <w:t xml:space="preserve"> </w:t>
            </w:r>
            <w:ins w:id="0" w:author="Riccardo Bravin" w:date="2023-11-05T13:19:00Z">
              <w:r w:rsidR="35E2FD73" w:rsidRPr="57E6B60D">
                <w:rPr>
                  <w:lang w:val="en-US"/>
                </w:rPr>
                <w:t>of si</w:t>
              </w:r>
            </w:ins>
            <w:ins w:id="1" w:author="Riccardo Bravin" w:date="2023-11-05T13:20:00Z">
              <w:r w:rsidR="35E2FD73" w:rsidRPr="57E6B60D">
                <w:rPr>
                  <w:lang w:val="en-US"/>
                </w:rPr>
                <w:t xml:space="preserve">ze </w:t>
              </w:r>
            </w:ins>
            <w:r w:rsidR="46B4E7D5" w:rsidRPr="57E6B60D">
              <w:rPr>
                <w:lang w:val="en-US"/>
              </w:rPr>
              <w:t xml:space="preserve">3, that is the buffer in which </w:t>
            </w:r>
            <w:r w:rsidR="00BF5546" w:rsidRPr="57E6B60D">
              <w:rPr>
                <w:lang w:val="en-US"/>
              </w:rPr>
              <w:t xml:space="preserve">ADC </w:t>
            </w:r>
            <w:ins w:id="2" w:author="Riccardo Bravin" w:date="2023-11-05T13:20:00Z">
              <w:r w:rsidR="79083AC5" w:rsidRPr="57E6B60D">
                <w:rPr>
                  <w:lang w:val="en-US"/>
                </w:rPr>
                <w:t>saves</w:t>
              </w:r>
            </w:ins>
            <w:r w:rsidR="00BF5546" w:rsidRPr="57E6B60D">
              <w:rPr>
                <w:lang w:val="en-US"/>
              </w:rPr>
              <w:t xml:space="preserve"> the conversions. </w:t>
            </w:r>
            <w:r w:rsidR="00467CE4" w:rsidRPr="57E6B60D">
              <w:rPr>
                <w:lang w:val="en-US"/>
              </w:rPr>
              <w:t xml:space="preserve">After the initialization of all the peripheral </w:t>
            </w:r>
            <w:r w:rsidR="005733D2" w:rsidRPr="57E6B60D">
              <w:rPr>
                <w:lang w:val="en-US"/>
              </w:rPr>
              <w:t>and the start of the ADC in DMA mode</w:t>
            </w:r>
            <w:r w:rsidR="000717DD" w:rsidRPr="57E6B60D">
              <w:rPr>
                <w:lang w:val="en-US"/>
              </w:rPr>
              <w:t xml:space="preserve"> </w:t>
            </w:r>
            <w:r w:rsidR="000717DD" w:rsidRPr="57E6B60D">
              <w:rPr>
                <w:lang w:val="en-GB"/>
              </w:rPr>
              <w:t xml:space="preserve">through the function </w:t>
            </w:r>
            <w:r w:rsidR="004A4E7B" w:rsidRPr="57E6B60D">
              <w:rPr>
                <w:i/>
                <w:iCs/>
                <w:lang w:val="en-GB"/>
              </w:rPr>
              <w:lastRenderedPageBreak/>
              <w:t xml:space="preserve">HAL_ADC_Start_DMA(&amp;hadc1, DataBuffer, </w:t>
            </w:r>
            <w:r w:rsidR="00DF339D" w:rsidRPr="57E6B60D">
              <w:rPr>
                <w:i/>
                <w:iCs/>
                <w:lang w:val="en-GB"/>
              </w:rPr>
              <w:t>3</w:t>
            </w:r>
            <w:r w:rsidR="004A4E7B" w:rsidRPr="57E6B60D">
              <w:rPr>
                <w:i/>
                <w:iCs/>
                <w:lang w:val="en-GB"/>
              </w:rPr>
              <w:t>)</w:t>
            </w:r>
            <w:r w:rsidR="004A4E7B" w:rsidRPr="57E6B60D">
              <w:rPr>
                <w:lang w:val="en-GB"/>
              </w:rPr>
              <w:t xml:space="preserve">, </w:t>
            </w:r>
            <w:r w:rsidR="00467CE4" w:rsidRPr="57E6B60D">
              <w:rPr>
                <w:lang w:val="en-US"/>
              </w:rPr>
              <w:t>we</w:t>
            </w:r>
            <w:r w:rsidR="005733D2" w:rsidRPr="57E6B60D">
              <w:rPr>
                <w:lang w:val="en-US"/>
              </w:rPr>
              <w:t xml:space="preserve"> want</w:t>
            </w:r>
            <w:r w:rsidR="00467CE4" w:rsidRPr="57E6B60D">
              <w:rPr>
                <w:lang w:val="en-US"/>
              </w:rPr>
              <w:t xml:space="preserve"> </w:t>
            </w:r>
            <w:r w:rsidR="00813A8E" w:rsidRPr="57E6B60D">
              <w:rPr>
                <w:lang w:val="en-US"/>
              </w:rPr>
              <w:t>to exploit</w:t>
            </w:r>
            <w:r w:rsidR="003A3B81" w:rsidRPr="57E6B60D">
              <w:rPr>
                <w:lang w:val="en-US"/>
              </w:rPr>
              <w:t xml:space="preserve"> the callback function of the ADC</w:t>
            </w:r>
            <w:r w:rsidR="008149D3" w:rsidRPr="57E6B60D">
              <w:rPr>
                <w:lang w:val="en-US"/>
              </w:rPr>
              <w:t xml:space="preserve"> to </w:t>
            </w:r>
            <w:r w:rsidR="00F44B52" w:rsidRPr="57E6B60D">
              <w:rPr>
                <w:lang w:val="en-US"/>
              </w:rPr>
              <w:t>obtain</w:t>
            </w:r>
            <w:r w:rsidR="008149D3" w:rsidRPr="57E6B60D">
              <w:rPr>
                <w:lang w:val="en-US"/>
              </w:rPr>
              <w:t xml:space="preserve"> each conversion</w:t>
            </w:r>
            <w:r w:rsidR="005733D2" w:rsidRPr="57E6B60D">
              <w:rPr>
                <w:lang w:val="en-US"/>
              </w:rPr>
              <w:t xml:space="preserve"> </w:t>
            </w:r>
            <w:r w:rsidR="000C7965" w:rsidRPr="57E6B60D">
              <w:rPr>
                <w:lang w:val="en-US"/>
              </w:rPr>
              <w:t>from the buffer cells</w:t>
            </w:r>
            <w:r w:rsidR="00F44B52" w:rsidRPr="57E6B60D">
              <w:rPr>
                <w:lang w:val="en-US"/>
              </w:rPr>
              <w:t>’ values</w:t>
            </w:r>
            <w:r w:rsidR="008149D3" w:rsidRPr="57E6B60D">
              <w:rPr>
                <w:lang w:val="en-US"/>
              </w:rPr>
              <w:t>.</w:t>
            </w:r>
          </w:p>
          <w:p w14:paraId="03CFF7F6" w14:textId="5A1C4E1B" w:rsidR="00BF4D7C" w:rsidRDefault="4A4639D5" w:rsidP="2DAD7647">
            <w:pPr>
              <w:spacing w:after="10"/>
              <w:rPr>
                <w:rStyle w:val="discussion-level-1"/>
                <w:lang w:val="en-US"/>
              </w:rPr>
            </w:pPr>
            <w:r w:rsidRPr="57E6B60D">
              <w:rPr>
                <w:lang w:val="en-US"/>
              </w:rPr>
              <w:t>Therefore, in</w:t>
            </w:r>
            <w:r w:rsidR="008149D3" w:rsidRPr="57E6B60D">
              <w:rPr>
                <w:lang w:val="en-US"/>
              </w:rPr>
              <w:t xml:space="preserve"> </w:t>
            </w:r>
            <w:r w:rsidR="008149D3" w:rsidRPr="57E6B60D">
              <w:rPr>
                <w:rStyle w:val="discussion-level-1"/>
                <w:b/>
                <w:bCs/>
                <w:i/>
                <w:iCs/>
                <w:lang w:val="en-US"/>
              </w:rPr>
              <w:t>HAL_ADC_ConvCpltCallback</w:t>
            </w:r>
            <w:r w:rsidR="008149D3" w:rsidRPr="57E6B60D">
              <w:rPr>
                <w:rStyle w:val="discussion-level-1"/>
                <w:i/>
                <w:iCs/>
                <w:lang w:val="en-US"/>
              </w:rPr>
              <w:t>(ADC_HandleTypeDef* hadc)</w:t>
            </w:r>
            <w:r w:rsidR="008149D3" w:rsidRPr="57E6B60D">
              <w:rPr>
                <w:rStyle w:val="discussion-level-1"/>
                <w:lang w:val="en-US"/>
              </w:rPr>
              <w:t xml:space="preserve"> </w:t>
            </w:r>
            <w:r w:rsidR="006F2B1E" w:rsidRPr="57E6B60D">
              <w:rPr>
                <w:rStyle w:val="discussion-level-1"/>
                <w:lang w:val="en-US"/>
              </w:rPr>
              <w:t xml:space="preserve">we </w:t>
            </w:r>
            <w:r w:rsidR="00FD612B" w:rsidRPr="57E6B60D">
              <w:rPr>
                <w:rStyle w:val="discussion-level-1"/>
                <w:lang w:val="en-US"/>
              </w:rPr>
              <w:t xml:space="preserve">take each </w:t>
            </w:r>
            <w:r w:rsidR="00F44B52" w:rsidRPr="57E6B60D">
              <w:rPr>
                <w:rStyle w:val="discussion-level-1"/>
                <w:lang w:val="en-US"/>
              </w:rPr>
              <w:t>acquired</w:t>
            </w:r>
            <w:r w:rsidR="00FD612B" w:rsidRPr="57E6B60D">
              <w:rPr>
                <w:rStyle w:val="discussion-level-1"/>
                <w:lang w:val="en-US"/>
              </w:rPr>
              <w:t xml:space="preserve"> from the corresponding cell of the buffer and we</w:t>
            </w:r>
            <w:r w:rsidR="00DC7EFB" w:rsidRPr="57E6B60D">
              <w:rPr>
                <w:rStyle w:val="discussion-level-1"/>
                <w:lang w:val="en-US"/>
              </w:rPr>
              <w:t xml:space="preserve"> convert and</w:t>
            </w:r>
            <w:r w:rsidR="00FD612B" w:rsidRPr="57E6B60D">
              <w:rPr>
                <w:rStyle w:val="discussion-level-1"/>
                <w:lang w:val="en-US"/>
              </w:rPr>
              <w:t xml:space="preserve"> save the correct </w:t>
            </w:r>
            <w:r w:rsidR="00840B0D" w:rsidRPr="57E6B60D">
              <w:rPr>
                <w:rStyle w:val="discussion-level-1"/>
                <w:lang w:val="en-US"/>
              </w:rPr>
              <w:t xml:space="preserve">value in the variables </w:t>
            </w:r>
            <w:r w:rsidR="0059463B" w:rsidRPr="57E6B60D">
              <w:rPr>
                <w:rStyle w:val="discussion-level-1"/>
                <w:i/>
                <w:iCs/>
                <w:lang w:val="en-US"/>
              </w:rPr>
              <w:t>potvoltage</w:t>
            </w:r>
            <w:r w:rsidR="0059463B" w:rsidRPr="57E6B60D">
              <w:rPr>
                <w:rStyle w:val="discussion-level-1"/>
                <w:lang w:val="en-US"/>
              </w:rPr>
              <w:t>,</w:t>
            </w:r>
            <w:ins w:id="3" w:author="Riccardo Bravin" w:date="2023-11-05T13:20:00Z">
              <w:r w:rsidR="6AF51D9B" w:rsidRPr="57E6B60D">
                <w:rPr>
                  <w:rStyle w:val="discussion-level-1"/>
                  <w:lang w:val="en-US"/>
                </w:rPr>
                <w:t xml:space="preserve"> </w:t>
              </w:r>
            </w:ins>
            <w:r w:rsidR="0059463B" w:rsidRPr="57E6B60D">
              <w:rPr>
                <w:rStyle w:val="discussion-level-1"/>
                <w:i/>
                <w:iCs/>
                <w:lang w:val="en-US"/>
              </w:rPr>
              <w:t>temperature</w:t>
            </w:r>
            <w:r w:rsidR="0059463B" w:rsidRPr="57E6B60D">
              <w:rPr>
                <w:rStyle w:val="discussion-level-1"/>
                <w:lang w:val="en-US"/>
              </w:rPr>
              <w:t xml:space="preserve"> and </w:t>
            </w:r>
            <w:r w:rsidR="10BE9132" w:rsidRPr="57E6B60D">
              <w:rPr>
                <w:rStyle w:val="discussion-level-1"/>
                <w:i/>
                <w:iCs/>
                <w:lang w:val="en-US"/>
              </w:rPr>
              <w:t>V</w:t>
            </w:r>
            <w:r w:rsidR="0059463B" w:rsidRPr="57E6B60D">
              <w:rPr>
                <w:rStyle w:val="discussion-level-1"/>
                <w:i/>
                <w:iCs/>
                <w:lang w:val="en-US"/>
              </w:rPr>
              <w:t>ref</w:t>
            </w:r>
            <w:r w:rsidR="000C7965" w:rsidRPr="57E6B60D">
              <w:rPr>
                <w:rStyle w:val="discussion-level-1"/>
                <w:lang w:val="en-US"/>
              </w:rPr>
              <w:t xml:space="preserve">, corresponding </w:t>
            </w:r>
            <w:r w:rsidR="003209E7" w:rsidRPr="57E6B60D">
              <w:rPr>
                <w:rStyle w:val="discussion-level-1"/>
                <w:lang w:val="en-US"/>
              </w:rPr>
              <w:t>to the cell 0, 1 and 2 of the buffer respectively</w:t>
            </w:r>
            <w:r w:rsidR="0059463B" w:rsidRPr="57E6B60D">
              <w:rPr>
                <w:rStyle w:val="discussion-level-1"/>
                <w:lang w:val="en-US"/>
              </w:rPr>
              <w:t>.</w:t>
            </w:r>
            <w:r w:rsidR="00BF4D7C" w:rsidRPr="57E6B60D">
              <w:rPr>
                <w:rStyle w:val="discussion-level-1"/>
                <w:lang w:val="en-US"/>
              </w:rPr>
              <w:t xml:space="preserve"> In particular:</w:t>
            </w:r>
          </w:p>
          <w:p w14:paraId="48D71BC8" w14:textId="16C0154A" w:rsidR="00BF4D7C" w:rsidRPr="00C970C3" w:rsidRDefault="00BF4D7C" w:rsidP="00C970C3">
            <w:pPr>
              <w:pStyle w:val="Paragrafoelenco"/>
              <w:numPr>
                <w:ilvl w:val="0"/>
                <w:numId w:val="3"/>
              </w:numPr>
              <w:spacing w:after="10"/>
              <w:rPr>
                <w:rStyle w:val="discussion-level-1"/>
                <w:lang w:val="en-US"/>
              </w:rPr>
            </w:pPr>
            <w:r w:rsidRPr="00C970C3">
              <w:rPr>
                <w:rStyle w:val="discussion-level-1"/>
                <w:i/>
                <w:iCs/>
                <w:lang w:val="en-US"/>
              </w:rPr>
              <w:t>potvoltage</w:t>
            </w:r>
            <w:r w:rsidRPr="00C970C3">
              <w:rPr>
                <w:rStyle w:val="discussion-level-1"/>
                <w:lang w:val="en-US"/>
              </w:rPr>
              <w:t xml:space="preserve"> contains the </w:t>
            </w:r>
            <w:r w:rsidR="00DC7EFB" w:rsidRPr="00C970C3">
              <w:rPr>
                <w:rStyle w:val="discussion-level-1"/>
                <w:lang w:val="en-US"/>
              </w:rPr>
              <w:t>value obtained by applying a voltage</w:t>
            </w:r>
            <w:r w:rsidR="00E6538C" w:rsidRPr="00C970C3">
              <w:rPr>
                <w:rStyle w:val="discussion-level-1"/>
                <w:lang w:val="en-US"/>
              </w:rPr>
              <w:t xml:space="preserve"> divider</w:t>
            </w:r>
            <w:r w:rsidR="00DC7EFB" w:rsidRPr="00C970C3">
              <w:rPr>
                <w:rStyle w:val="discussion-level-1"/>
                <w:lang w:val="en-US"/>
              </w:rPr>
              <w:t xml:space="preserve"> based on GreenPCB specifications</w:t>
            </w:r>
            <w:r w:rsidR="00E6538C" w:rsidRPr="00C970C3">
              <w:rPr>
                <w:rStyle w:val="discussion-level-1"/>
                <w:lang w:val="en-US"/>
              </w:rPr>
              <w:t>.</w:t>
            </w:r>
          </w:p>
          <w:p w14:paraId="161080D2" w14:textId="03971162" w:rsidR="009E588A" w:rsidRPr="00C970C3" w:rsidRDefault="00E6538C" w:rsidP="00C970C3">
            <w:pPr>
              <w:pStyle w:val="Paragrafoelenco"/>
              <w:numPr>
                <w:ilvl w:val="0"/>
                <w:numId w:val="3"/>
              </w:numPr>
              <w:spacing w:after="10"/>
              <w:rPr>
                <w:lang w:val="en-US"/>
              </w:rPr>
            </w:pPr>
            <w:r w:rsidRPr="00C970C3">
              <w:rPr>
                <w:rStyle w:val="discussion-level-1"/>
                <w:i/>
                <w:iCs/>
                <w:lang w:val="en-US"/>
              </w:rPr>
              <w:t>temperature</w:t>
            </w:r>
            <w:r w:rsidRPr="00C970C3">
              <w:rPr>
                <w:lang w:val="en-GB"/>
              </w:rPr>
              <w:t xml:space="preserve"> stores the value as specified by the conversion contained in th</w:t>
            </w:r>
            <w:r w:rsidR="009E588A" w:rsidRPr="00C970C3">
              <w:rPr>
                <w:lang w:val="en-GB"/>
              </w:rPr>
              <w:t xml:space="preserve">e file </w:t>
            </w:r>
            <w:r w:rsidR="009E588A" w:rsidRPr="00C970C3">
              <w:rPr>
                <w:i/>
                <w:iCs/>
                <w:lang w:val="en-GB"/>
              </w:rPr>
              <w:t>06 – ADC.pdf</w:t>
            </w:r>
            <w:r w:rsidR="009E588A" w:rsidRPr="00C970C3">
              <w:rPr>
                <w:lang w:val="en-GB"/>
              </w:rPr>
              <w:t xml:space="preserve"> (also available on datasheet specifications)</w:t>
            </w:r>
            <w:r w:rsidR="00233CB1" w:rsidRPr="00C970C3">
              <w:rPr>
                <w:lang w:val="en-GB"/>
              </w:rPr>
              <w:t>.</w:t>
            </w:r>
          </w:p>
          <w:p w14:paraId="2DF0E74F" w14:textId="2A1B1D41" w:rsidR="00DC7EFB" w:rsidRPr="00C970C3" w:rsidRDefault="009E588A" w:rsidP="00C970C3">
            <w:pPr>
              <w:pStyle w:val="Paragrafoelenco"/>
              <w:numPr>
                <w:ilvl w:val="0"/>
                <w:numId w:val="3"/>
              </w:numPr>
              <w:spacing w:after="10"/>
              <w:rPr>
                <w:rStyle w:val="discussion-level-1"/>
                <w:lang w:val="en-US"/>
              </w:rPr>
            </w:pPr>
            <w:r w:rsidRPr="00C970C3">
              <w:rPr>
                <w:rStyle w:val="discussion-level-1"/>
                <w:i/>
                <w:iCs/>
                <w:lang w:val="en-US"/>
              </w:rPr>
              <w:t>vrefint</w:t>
            </w:r>
            <w:r w:rsidRPr="00C970C3">
              <w:rPr>
                <w:rStyle w:val="discussion-level-1"/>
                <w:lang w:val="en-US"/>
              </w:rPr>
              <w:t xml:space="preserve"> stores the value as specified </w:t>
            </w:r>
            <w:r w:rsidR="00360C96" w:rsidRPr="00C970C3">
              <w:rPr>
                <w:rStyle w:val="discussion-level-1"/>
                <w:lang w:val="en-US"/>
              </w:rPr>
              <w:t>by the datasheet, so as a value in the range</w:t>
            </w:r>
            <w:r w:rsidR="00C74D22" w:rsidRPr="00C970C3">
              <w:rPr>
                <w:rStyle w:val="discussion-level-1"/>
                <w:lang w:val="en-US"/>
              </w:rPr>
              <w:t xml:space="preserve"> </w:t>
            </w:r>
            <m:oMath>
              <m:r>
                <w:rPr>
                  <w:rStyle w:val="discussion-level-1"/>
                  <w:rFonts w:ascii="Cambria Math" w:hAnsi="Cambria Math"/>
                  <w:lang w:val="en-US"/>
                </w:rPr>
                <m:t xml:space="preserve">1.18-1.24 </m:t>
              </m:r>
              <m:r>
                <m:rPr>
                  <m:nor/>
                </m:rPr>
                <w:rPr>
                  <w:rStyle w:val="discussion-level-1"/>
                  <w:rFonts w:ascii="Cambria Math" w:hAnsi="Cambria Math"/>
                  <w:lang w:val="en-US"/>
                </w:rPr>
                <m:t>V</m:t>
              </m:r>
            </m:oMath>
            <w:r w:rsidR="00C74D22" w:rsidRPr="00C970C3">
              <w:rPr>
                <w:rStyle w:val="discussion-level-1"/>
                <w:rFonts w:eastAsiaTheme="minorEastAsia"/>
                <w:lang w:val="en-US"/>
              </w:rPr>
              <w:t>.</w:t>
            </w:r>
            <w:r w:rsidR="00E6538C" w:rsidRPr="00C970C3">
              <w:rPr>
                <w:rStyle w:val="discussion-level-1"/>
                <w:i/>
                <w:iCs/>
                <w:lang w:val="en-US"/>
              </w:rPr>
              <w:t xml:space="preserve"> </w:t>
            </w:r>
          </w:p>
          <w:p w14:paraId="76ABF2CB" w14:textId="3A87B8F9" w:rsidR="00AC1C85" w:rsidRDefault="0059463B" w:rsidP="2DAD7647">
            <w:pPr>
              <w:spacing w:after="10"/>
              <w:rPr>
                <w:rStyle w:val="discussion-level-1"/>
                <w:lang w:val="en-US"/>
              </w:rPr>
            </w:pPr>
            <w:r w:rsidRPr="2DAD7647">
              <w:rPr>
                <w:rStyle w:val="discussion-level-1"/>
                <w:lang w:val="en-US"/>
              </w:rPr>
              <w:t xml:space="preserve">After </w:t>
            </w:r>
            <w:r w:rsidR="003209E7">
              <w:rPr>
                <w:rStyle w:val="discussion-level-1"/>
                <w:lang w:val="en-US"/>
              </w:rPr>
              <w:t>the conversion has been performed</w:t>
            </w:r>
            <w:r w:rsidR="0075657D" w:rsidRPr="2DAD7647">
              <w:rPr>
                <w:rStyle w:val="discussion-level-1"/>
                <w:lang w:val="en-US"/>
              </w:rPr>
              <w:t>,</w:t>
            </w:r>
            <w:r w:rsidRPr="2DAD7647">
              <w:rPr>
                <w:rStyle w:val="discussion-level-1"/>
                <w:lang w:val="en-US"/>
              </w:rPr>
              <w:t xml:space="preserve"> we raise a flag</w:t>
            </w:r>
            <w:r w:rsidR="003209E7">
              <w:rPr>
                <w:rStyle w:val="discussion-level-1"/>
                <w:lang w:val="en-US"/>
              </w:rPr>
              <w:t xml:space="preserve"> to print values</w:t>
            </w:r>
            <w:r w:rsidR="007E3795" w:rsidRPr="2DAD7647">
              <w:rPr>
                <w:rStyle w:val="discussion-level-1"/>
                <w:lang w:val="en-US"/>
              </w:rPr>
              <w:t>.</w:t>
            </w:r>
          </w:p>
          <w:p w14:paraId="7618EAF9" w14:textId="4EFE088E" w:rsidR="00B04723" w:rsidRPr="008149D3" w:rsidRDefault="007E3795" w:rsidP="2DAD7647">
            <w:pPr>
              <w:spacing w:after="10"/>
              <w:rPr>
                <w:lang w:val="en-US"/>
              </w:rPr>
            </w:pPr>
            <w:r w:rsidRPr="5980986C">
              <w:rPr>
                <w:rStyle w:val="discussion-level-1"/>
                <w:lang w:val="en-US"/>
              </w:rPr>
              <w:t xml:space="preserve">In the while, if the flag is raised, </w:t>
            </w:r>
            <w:r w:rsidR="007D4108" w:rsidRPr="5980986C">
              <w:rPr>
                <w:rStyle w:val="discussion-level-1"/>
                <w:lang w:val="en-US"/>
              </w:rPr>
              <w:t xml:space="preserve">we use the function </w:t>
            </w:r>
            <w:r w:rsidR="00B10EE3" w:rsidRPr="5980986C">
              <w:rPr>
                <w:rStyle w:val="discussion-level-1"/>
                <w:i/>
                <w:iCs/>
                <w:lang w:val="en-US"/>
              </w:rPr>
              <w:t>HAL_UART_Transmit(&amp;huart2, string, StrLength, 100)</w:t>
            </w:r>
            <w:r w:rsidR="00B10EE3" w:rsidRPr="5980986C">
              <w:rPr>
                <w:rStyle w:val="discussion-level-1"/>
                <w:lang w:val="en-US"/>
              </w:rPr>
              <w:t xml:space="preserve"> </w:t>
            </w:r>
            <w:r w:rsidR="007D4108" w:rsidRPr="5980986C">
              <w:rPr>
                <w:rStyle w:val="discussion-level-1"/>
                <w:lang w:val="en-US"/>
              </w:rPr>
              <w:t>to print th</w:t>
            </w:r>
            <w:r w:rsidR="008575E0" w:rsidRPr="5980986C">
              <w:rPr>
                <w:rStyle w:val="discussion-level-1"/>
                <w:lang w:val="en-US"/>
              </w:rPr>
              <w:t>e</w:t>
            </w:r>
            <w:r w:rsidR="007D4108" w:rsidRPr="5980986C">
              <w:rPr>
                <w:rStyle w:val="discussion-level-1"/>
                <w:lang w:val="en-US"/>
              </w:rPr>
              <w:t xml:space="preserve"> string containing</w:t>
            </w:r>
            <w:r w:rsidR="008575E0" w:rsidRPr="5980986C">
              <w:rPr>
                <w:rStyle w:val="discussion-level-1"/>
                <w:lang w:val="en-US"/>
              </w:rPr>
              <w:t xml:space="preserve"> the conversions</w:t>
            </w:r>
            <w:r w:rsidR="00B10EE3" w:rsidRPr="5980986C">
              <w:rPr>
                <w:rStyle w:val="discussion-level-1"/>
                <w:lang w:val="en-US"/>
              </w:rPr>
              <w:t xml:space="preserve">, after having copied them in </w:t>
            </w:r>
            <w:r w:rsidR="00B10EE3" w:rsidRPr="5980986C">
              <w:rPr>
                <w:rStyle w:val="discussion-level-1"/>
                <w:i/>
                <w:iCs/>
                <w:lang w:val="en-US"/>
              </w:rPr>
              <w:t>string</w:t>
            </w:r>
            <w:r w:rsidR="00B10EE3" w:rsidRPr="5980986C">
              <w:rPr>
                <w:rStyle w:val="discussion-level-1"/>
                <w:lang w:val="en-US"/>
              </w:rPr>
              <w:t xml:space="preserve"> and determined the final length through the </w:t>
            </w:r>
            <w:r w:rsidR="00B10EE3" w:rsidRPr="5980986C">
              <w:rPr>
                <w:rStyle w:val="discussion-level-1"/>
                <w:i/>
                <w:iCs/>
                <w:lang w:val="en-US"/>
              </w:rPr>
              <w:t>snprintf()</w:t>
            </w:r>
            <w:r w:rsidR="00B10EE3" w:rsidRPr="5980986C">
              <w:rPr>
                <w:rStyle w:val="discussion-level-1"/>
                <w:lang w:val="en-US"/>
              </w:rPr>
              <w:t xml:space="preserve"> function</w:t>
            </w:r>
            <w:r w:rsidR="008575E0" w:rsidRPr="5980986C">
              <w:rPr>
                <w:rStyle w:val="discussion-level-1"/>
                <w:lang w:val="en-US"/>
              </w:rPr>
              <w:t>. We reset the flag to zero, we call again the DMA mode</w:t>
            </w:r>
            <w:r w:rsidR="00E65A60" w:rsidRPr="5980986C">
              <w:rPr>
                <w:rStyle w:val="discussion-level-1"/>
                <w:lang w:val="en-US"/>
              </w:rPr>
              <w:t xml:space="preserve"> </w:t>
            </w:r>
            <w:r w:rsidR="00E65A60" w:rsidRPr="5980986C">
              <w:rPr>
                <w:rStyle w:val="discussion-level-1"/>
                <w:lang w:val="en-GB"/>
              </w:rPr>
              <w:t xml:space="preserve">with </w:t>
            </w:r>
            <w:r w:rsidR="00E65A60" w:rsidRPr="5980986C">
              <w:rPr>
                <w:rStyle w:val="discussion-level-1"/>
                <w:i/>
                <w:iCs/>
                <w:lang w:val="en-GB"/>
              </w:rPr>
              <w:t>HAL_ADC_Start_DMA(&amp;hadc1, DataBuffer, 3)</w:t>
            </w:r>
            <w:r w:rsidR="008575E0" w:rsidRPr="5980986C">
              <w:rPr>
                <w:rStyle w:val="discussion-level-1"/>
                <w:lang w:val="en-US"/>
              </w:rPr>
              <w:t xml:space="preserve"> and we </w:t>
            </w:r>
            <w:r w:rsidR="00FA4A66" w:rsidRPr="5980986C">
              <w:rPr>
                <w:rStyle w:val="discussion-level-1"/>
                <w:lang w:val="en-US"/>
              </w:rPr>
              <w:t>set a delay of 1 second using</w:t>
            </w:r>
            <w:r w:rsidR="008575E0" w:rsidRPr="5980986C">
              <w:rPr>
                <w:rStyle w:val="discussion-level-1"/>
                <w:lang w:val="en-US"/>
              </w:rPr>
              <w:t xml:space="preserve"> </w:t>
            </w:r>
            <w:r w:rsidR="008575E0" w:rsidRPr="5980986C">
              <w:rPr>
                <w:rStyle w:val="discussion-level-1"/>
                <w:i/>
                <w:iCs/>
                <w:lang w:val="en-US"/>
              </w:rPr>
              <w:t>HAL_Delay(1000)</w:t>
            </w:r>
            <w:r w:rsidR="008575E0" w:rsidRPr="5980986C">
              <w:rPr>
                <w:rStyle w:val="discussion-level-1"/>
                <w:lang w:val="en-US"/>
              </w:rPr>
              <w:t>.</w:t>
            </w:r>
            <w:r w:rsidR="00AC1C85" w:rsidRPr="5980986C">
              <w:rPr>
                <w:rStyle w:val="discussion-level-1"/>
                <w:lang w:val="en-US"/>
              </w:rPr>
              <w:t xml:space="preserve"> Then the cycle starts again.</w:t>
            </w:r>
            <w:r w:rsidR="008575E0" w:rsidRPr="5980986C">
              <w:rPr>
                <w:rStyle w:val="discussion-level-1"/>
                <w:lang w:val="en-US"/>
              </w:rPr>
              <w:t xml:space="preserve"> </w:t>
            </w:r>
          </w:p>
          <w:p w14:paraId="7C9EA6F6" w14:textId="02808522" w:rsidR="5980986C" w:rsidRDefault="5980986C" w:rsidP="5980986C">
            <w:pPr>
              <w:spacing w:after="10"/>
              <w:rPr>
                <w:rStyle w:val="discussion-level-1"/>
                <w:lang w:val="en-US"/>
              </w:rPr>
            </w:pPr>
          </w:p>
          <w:p w14:paraId="4E9E8102" w14:textId="3B20B100" w:rsidR="2982FFF7" w:rsidRDefault="2982FFF7" w:rsidP="5980986C">
            <w:pPr>
              <w:spacing w:after="10"/>
              <w:rPr>
                <w:rStyle w:val="discussion-level-1"/>
                <w:lang w:val="en-US"/>
              </w:rPr>
            </w:pPr>
            <w:r w:rsidRPr="5980986C">
              <w:rPr>
                <w:rStyle w:val="discussion-level-1"/>
                <w:lang w:val="en-US"/>
              </w:rPr>
              <w:t xml:space="preserve">Obviously, we can trigger ADC with the timer setting properly the parameters </w:t>
            </w:r>
            <w:r w:rsidR="329192DE" w:rsidRPr="5980986C">
              <w:rPr>
                <w:rStyle w:val="discussion-level-1"/>
                <w:lang w:val="en-US"/>
              </w:rPr>
              <w:t>to</w:t>
            </w:r>
            <w:r w:rsidRPr="5980986C">
              <w:rPr>
                <w:rStyle w:val="discussion-level-1"/>
                <w:lang w:val="en-US"/>
              </w:rPr>
              <w:t xml:space="preserve"> substitute the Delay function. </w:t>
            </w:r>
          </w:p>
          <w:p w14:paraId="217F06D5" w14:textId="77777777" w:rsidR="00770EA4" w:rsidRDefault="00770EA4" w:rsidP="00A07CC5">
            <w:pPr>
              <w:spacing w:after="10"/>
              <w:rPr>
                <w:rFonts w:cstheme="minorHAnsi"/>
                <w:lang w:val="en-US"/>
              </w:rPr>
            </w:pPr>
          </w:p>
          <w:p w14:paraId="3409D569" w14:textId="77777777" w:rsidR="00B4218B" w:rsidRPr="00664F3D" w:rsidRDefault="00B4218B" w:rsidP="00A07CC5">
            <w:pPr>
              <w:spacing w:after="10"/>
              <w:rPr>
                <w:rFonts w:cstheme="minorHAnsi"/>
                <w:lang w:val="en-US"/>
              </w:rPr>
            </w:pPr>
          </w:p>
          <w:p w14:paraId="2A67E38E" w14:textId="7E217C62" w:rsidR="00770EA4" w:rsidRPr="00664F3D" w:rsidRDefault="00770EA4" w:rsidP="00A07CC5">
            <w:pPr>
              <w:spacing w:after="10"/>
              <w:rPr>
                <w:rFonts w:cstheme="minorHAnsi"/>
                <w:lang w:val="en-US"/>
              </w:rPr>
            </w:pPr>
            <w:r w:rsidRPr="00664F3D">
              <w:rPr>
                <w:rFonts w:cstheme="minorHAnsi"/>
                <w:b/>
                <w:bCs/>
                <w:lang w:val="en-US"/>
              </w:rPr>
              <w:t xml:space="preserve">Part </w:t>
            </w:r>
            <w:r w:rsidR="00450AD7">
              <w:rPr>
                <w:rFonts w:cstheme="minorHAnsi"/>
                <w:b/>
                <w:bCs/>
                <w:lang w:val="en-US"/>
              </w:rPr>
              <w:t>5</w:t>
            </w:r>
            <w:r w:rsidRPr="00664F3D">
              <w:rPr>
                <w:rFonts w:cstheme="minorHAnsi"/>
                <w:b/>
                <w:bCs/>
                <w:lang w:val="en-US"/>
              </w:rPr>
              <w:t>b:</w:t>
            </w:r>
          </w:p>
          <w:p w14:paraId="38BAD51A" w14:textId="77777777" w:rsidR="00B4218B" w:rsidRDefault="00B4218B" w:rsidP="00A07CC5">
            <w:pPr>
              <w:spacing w:after="10"/>
              <w:rPr>
                <w:lang w:val="en-US"/>
              </w:rPr>
            </w:pPr>
          </w:p>
          <w:p w14:paraId="7F4683CA" w14:textId="784CE359" w:rsidR="00770EA4" w:rsidRPr="00E64219" w:rsidRDefault="00322B3E" w:rsidP="00A07CC5">
            <w:pPr>
              <w:spacing w:after="10"/>
              <w:rPr>
                <w:lang w:val="en-US"/>
              </w:rPr>
            </w:pPr>
            <w:r w:rsidRPr="2DAD7647">
              <w:rPr>
                <w:lang w:val="en-US"/>
              </w:rPr>
              <w:t>In the GUI</w:t>
            </w:r>
            <w:r w:rsidR="00ED5F9F" w:rsidRPr="2DAD7647">
              <w:rPr>
                <w:lang w:val="en-US"/>
              </w:rPr>
              <w:t xml:space="preserve"> we set PA0 as ADC1_IN0</w:t>
            </w:r>
            <w:r w:rsidR="00682C42" w:rsidRPr="2DAD7647">
              <w:rPr>
                <w:lang w:val="en-US"/>
              </w:rPr>
              <w:t xml:space="preserve">. In this second </w:t>
            </w:r>
            <w:r w:rsidR="00867545" w:rsidRPr="2DAD7647">
              <w:rPr>
                <w:lang w:val="en-US"/>
              </w:rPr>
              <w:t xml:space="preserve">project we want to use a timer to trigger the conversion. So, </w:t>
            </w:r>
            <w:r w:rsidR="009E0B96" w:rsidRPr="2DAD7647">
              <w:rPr>
                <w:lang w:val="en-US"/>
              </w:rPr>
              <w:t>we enable TIM3 with internal clock source</w:t>
            </w:r>
            <w:r w:rsidR="00F873D6" w:rsidRPr="2DAD7647">
              <w:rPr>
                <w:lang w:val="en-US"/>
              </w:rPr>
              <w:t>. W</w:t>
            </w:r>
            <w:r w:rsidR="008C7946" w:rsidRPr="2DAD7647">
              <w:rPr>
                <w:lang w:val="en-US"/>
              </w:rPr>
              <w:t xml:space="preserve">e set all the parameters </w:t>
            </w:r>
            <w:r w:rsidR="59CAF299" w:rsidRPr="2DAD7647">
              <w:rPr>
                <w:lang w:val="en-US"/>
              </w:rPr>
              <w:t>to</w:t>
            </w:r>
            <w:r w:rsidR="008C7946" w:rsidRPr="2DAD7647">
              <w:rPr>
                <w:lang w:val="en-US"/>
              </w:rPr>
              <w:t xml:space="preserve"> have a frequency equal to 1kHz</w:t>
            </w:r>
            <w:r w:rsidR="00F873D6" w:rsidRPr="2DAD7647">
              <w:rPr>
                <w:lang w:val="en-US"/>
              </w:rPr>
              <w:t xml:space="preserve"> since </w:t>
            </w:r>
            <w:r w:rsidR="008C7946" w:rsidRPr="2DAD7647">
              <w:rPr>
                <w:lang w:val="en-US"/>
              </w:rPr>
              <w:t xml:space="preserve">we want to do a conversion every ms. </w:t>
            </w:r>
            <w:r w:rsidR="00E64219">
              <w:rPr>
                <w:lang w:val="en-US"/>
              </w:rPr>
              <w:t xml:space="preserve"> </w:t>
            </w:r>
            <w:r w:rsidR="00ED621B">
              <w:rPr>
                <w:rFonts w:cstheme="minorHAnsi"/>
                <w:lang w:val="en-US"/>
              </w:rPr>
              <w:t>Also,</w:t>
            </w:r>
            <w:r w:rsidR="00E4689F">
              <w:rPr>
                <w:rFonts w:cstheme="minorHAnsi"/>
                <w:lang w:val="en-US"/>
              </w:rPr>
              <w:t xml:space="preserve"> we select </w:t>
            </w:r>
            <w:r w:rsidR="00E64219">
              <w:rPr>
                <w:rFonts w:cstheme="minorHAnsi"/>
                <w:lang w:val="en-US"/>
              </w:rPr>
              <w:t xml:space="preserve">from the timer parameter the </w:t>
            </w:r>
            <w:r w:rsidR="00E4689F">
              <w:rPr>
                <w:rFonts w:cstheme="minorHAnsi"/>
                <w:lang w:val="en-US"/>
              </w:rPr>
              <w:t xml:space="preserve">trigger event selection as </w:t>
            </w:r>
            <w:r w:rsidR="0058579B">
              <w:rPr>
                <w:rFonts w:cstheme="minorHAnsi"/>
                <w:lang w:val="en-US"/>
              </w:rPr>
              <w:t>Update Event</w:t>
            </w:r>
            <w:r w:rsidR="00E4689F">
              <w:rPr>
                <w:rFonts w:cstheme="minorHAnsi"/>
                <w:lang w:val="en-US"/>
              </w:rPr>
              <w:t xml:space="preserve">. </w:t>
            </w:r>
          </w:p>
          <w:p w14:paraId="0A3DD479" w14:textId="0E34CFD2" w:rsidR="004125EA" w:rsidRDefault="0058579B" w:rsidP="00A07CC5">
            <w:pPr>
              <w:spacing w:after="1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After having initialized the DMA request in circular mode as before, </w:t>
            </w:r>
            <w:r w:rsidR="00B0723B">
              <w:rPr>
                <w:rFonts w:cstheme="minorHAnsi"/>
                <w:lang w:val="en-US"/>
              </w:rPr>
              <w:t>we enable DMA continuous request</w:t>
            </w:r>
            <w:r w:rsidR="006867A0">
              <w:rPr>
                <w:rFonts w:cstheme="minorHAnsi"/>
                <w:lang w:val="en-US"/>
              </w:rPr>
              <w:t xml:space="preserve"> and </w:t>
            </w:r>
            <w:r w:rsidR="00F574E7">
              <w:rPr>
                <w:rFonts w:cstheme="minorHAnsi"/>
                <w:lang w:val="en-US"/>
              </w:rPr>
              <w:t xml:space="preserve">set </w:t>
            </w:r>
            <w:r w:rsidR="006867A0">
              <w:rPr>
                <w:rFonts w:cstheme="minorHAnsi"/>
                <w:lang w:val="en-US"/>
              </w:rPr>
              <w:t xml:space="preserve">the EOC flag </w:t>
            </w:r>
            <w:r w:rsidR="00F574E7">
              <w:rPr>
                <w:rFonts w:cstheme="minorHAnsi"/>
                <w:lang w:val="en-US"/>
              </w:rPr>
              <w:t xml:space="preserve">to be raised at the end </w:t>
            </w:r>
            <w:r w:rsidR="00D65EBA">
              <w:rPr>
                <w:rFonts w:cstheme="minorHAnsi"/>
                <w:lang w:val="en-US"/>
              </w:rPr>
              <w:t>of single channel</w:t>
            </w:r>
            <w:r w:rsidR="006220A1" w:rsidRPr="006220A1">
              <w:rPr>
                <w:rFonts w:cstheme="minorHAnsi"/>
                <w:lang w:val="en-US"/>
              </w:rPr>
              <w:t xml:space="preserve"> in the parameter settings of the ADC</w:t>
            </w:r>
            <w:r w:rsidR="00D65EBA">
              <w:rPr>
                <w:rFonts w:cstheme="minorHAnsi"/>
                <w:lang w:val="en-US"/>
              </w:rPr>
              <w:t xml:space="preserve">. In external trigger conversion we set </w:t>
            </w:r>
            <w:r w:rsidR="00596C20">
              <w:rPr>
                <w:rFonts w:cstheme="minorHAnsi"/>
                <w:lang w:val="en-US"/>
              </w:rPr>
              <w:t xml:space="preserve">Timer 3 trigger out event. </w:t>
            </w:r>
          </w:p>
          <w:p w14:paraId="17CCB175" w14:textId="59844594" w:rsidR="00596C20" w:rsidRDefault="00ED621B" w:rsidP="00A07CC5">
            <w:pPr>
              <w:spacing w:after="1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Finally,</w:t>
            </w:r>
            <w:r w:rsidR="00596C20">
              <w:rPr>
                <w:rFonts w:cstheme="minorHAnsi"/>
                <w:lang w:val="en-US"/>
              </w:rPr>
              <w:t xml:space="preserve"> in the NVIC tab we enable ADC global interrupt with preemption priority equal to 1 and </w:t>
            </w:r>
            <w:r w:rsidR="002B7D27">
              <w:rPr>
                <w:rFonts w:cstheme="minorHAnsi"/>
                <w:lang w:val="en-US"/>
              </w:rPr>
              <w:t xml:space="preserve">TIM3 global interrupt. </w:t>
            </w:r>
          </w:p>
          <w:p w14:paraId="243A42AC" w14:textId="77777777" w:rsidR="00ED621B" w:rsidRDefault="00ED621B" w:rsidP="00A07CC5">
            <w:pPr>
              <w:spacing w:after="10"/>
              <w:rPr>
                <w:rFonts w:cstheme="minorHAnsi"/>
                <w:lang w:val="en-US"/>
              </w:rPr>
            </w:pPr>
          </w:p>
          <w:p w14:paraId="15010E11" w14:textId="463617C2" w:rsidR="00ED621B" w:rsidRDefault="00ED621B" w:rsidP="00A07CC5">
            <w:pPr>
              <w:spacing w:after="1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We generate the code.</w:t>
            </w:r>
          </w:p>
          <w:p w14:paraId="7A2A5CC6" w14:textId="16190675" w:rsidR="00ED621B" w:rsidRDefault="00E94AE4" w:rsidP="2D9E6C5B">
            <w:pPr>
              <w:spacing w:after="10"/>
              <w:rPr>
                <w:lang w:val="en-US"/>
              </w:rPr>
            </w:pPr>
            <w:r w:rsidRPr="2DAD7647">
              <w:rPr>
                <w:lang w:val="en-US"/>
              </w:rPr>
              <w:t xml:space="preserve">First, we define an </w:t>
            </w:r>
            <w:r w:rsidR="53645C35" w:rsidRPr="2DAD7647">
              <w:rPr>
                <w:lang w:val="en-US"/>
              </w:rPr>
              <w:t xml:space="preserve">array of </w:t>
            </w:r>
            <w:r w:rsidRPr="2DAD7647">
              <w:rPr>
                <w:lang w:val="en-US"/>
              </w:rPr>
              <w:t>uint16</w:t>
            </w:r>
            <w:r w:rsidR="4929353B" w:rsidRPr="7790B906">
              <w:rPr>
                <w:lang w:val="en-US"/>
              </w:rPr>
              <w:t>_t</w:t>
            </w:r>
            <w:r w:rsidR="005D7CD9" w:rsidRPr="2DAD7647">
              <w:rPr>
                <w:lang w:val="en-US"/>
              </w:rPr>
              <w:t xml:space="preserve"> </w:t>
            </w:r>
            <w:r w:rsidR="7431CB47" w:rsidRPr="2DAD7647">
              <w:rPr>
                <w:lang w:val="en-US"/>
              </w:rPr>
              <w:t>1000 cells long</w:t>
            </w:r>
            <w:r w:rsidR="1F2DA844" w:rsidRPr="2DAD7647">
              <w:rPr>
                <w:lang w:val="en-US"/>
              </w:rPr>
              <w:t xml:space="preserve"> </w:t>
            </w:r>
            <w:r w:rsidR="005D7CD9" w:rsidRPr="2DAD7647">
              <w:rPr>
                <w:lang w:val="en-US"/>
              </w:rPr>
              <w:t xml:space="preserve">to contain the conversion of the photoresistor. </w:t>
            </w:r>
            <w:r w:rsidR="00652A9E" w:rsidRPr="2DAD7647">
              <w:rPr>
                <w:lang w:val="en-US"/>
              </w:rPr>
              <w:t xml:space="preserve">We </w:t>
            </w:r>
            <w:r w:rsidR="76E624F9" w:rsidRPr="2DAD7647">
              <w:rPr>
                <w:lang w:val="en-US"/>
              </w:rPr>
              <w:t>start</w:t>
            </w:r>
            <w:r w:rsidR="00652A9E" w:rsidRPr="2DAD7647">
              <w:rPr>
                <w:lang w:val="en-US"/>
              </w:rPr>
              <w:t xml:space="preserve"> the timer in interrupt mode and the ADC in DMA mode.</w:t>
            </w:r>
          </w:p>
          <w:p w14:paraId="62C3F13F" w14:textId="34CABAB3" w:rsidR="0059524F" w:rsidRDefault="5C812836" w:rsidP="2DAD7647">
            <w:pPr>
              <w:rPr>
                <w:lang w:val="en-US"/>
              </w:rPr>
            </w:pPr>
            <w:r w:rsidRPr="57E6B60D">
              <w:rPr>
                <w:lang w:val="en-US"/>
              </w:rPr>
              <w:t xml:space="preserve">Once the </w:t>
            </w:r>
            <w:r w:rsidR="7D10B643" w:rsidRPr="57E6B60D">
              <w:rPr>
                <w:i/>
                <w:iCs/>
                <w:lang w:val="en-US"/>
              </w:rPr>
              <w:t>HAL_ADC_ConvHalfCpltCallback</w:t>
            </w:r>
            <w:r w:rsidR="537D0ACE" w:rsidRPr="57E6B60D">
              <w:rPr>
                <w:lang w:val="en-US"/>
              </w:rPr>
              <w:t xml:space="preserve"> is called we read the first 500 samples from the array and perform a partial average so </w:t>
            </w:r>
            <w:r w:rsidR="52496760" w:rsidRPr="57E6B60D">
              <w:rPr>
                <w:lang w:val="en-US"/>
              </w:rPr>
              <w:t>as</w:t>
            </w:r>
            <w:r w:rsidR="537D0ACE" w:rsidRPr="57E6B60D">
              <w:rPr>
                <w:lang w:val="en-US"/>
              </w:rPr>
              <w:t xml:space="preserve"> not </w:t>
            </w:r>
            <w:r w:rsidR="6C0FF67B" w:rsidRPr="57E6B60D">
              <w:rPr>
                <w:lang w:val="en-US"/>
              </w:rPr>
              <w:t>to</w:t>
            </w:r>
            <w:r w:rsidR="6028708C" w:rsidRPr="57E6B60D">
              <w:rPr>
                <w:lang w:val="en-US"/>
              </w:rPr>
              <w:t xml:space="preserve"> run into </w:t>
            </w:r>
            <w:r w:rsidR="537D0ACE" w:rsidRPr="57E6B60D">
              <w:rPr>
                <w:lang w:val="en-US"/>
              </w:rPr>
              <w:t>variable overflow problems.</w:t>
            </w:r>
          </w:p>
          <w:p w14:paraId="3BA7790D" w14:textId="137940FA" w:rsidR="5C812836" w:rsidRDefault="062D8245" w:rsidP="2DAD7647">
            <w:pPr>
              <w:rPr>
                <w:lang w:val="en-US"/>
              </w:rPr>
            </w:pPr>
            <w:r w:rsidRPr="2DAD7647">
              <w:rPr>
                <w:lang w:val="en-US"/>
              </w:rPr>
              <w:t xml:space="preserve">Once the </w:t>
            </w:r>
            <w:r w:rsidR="746D63EC" w:rsidRPr="005E0A53">
              <w:rPr>
                <w:i/>
                <w:iCs/>
                <w:lang w:val="en-US"/>
              </w:rPr>
              <w:t>HAL_ADC_ConvCpltCallback</w:t>
            </w:r>
            <w:r w:rsidR="746D63EC" w:rsidRPr="2DAD7647">
              <w:rPr>
                <w:lang w:val="en-US"/>
              </w:rPr>
              <w:t xml:space="preserve"> function gets called we read the remaining 500 samples, convert the </w:t>
            </w:r>
            <w:r w:rsidR="2EF6A7C7" w:rsidRPr="2DAD7647">
              <w:rPr>
                <w:lang w:val="en-US"/>
              </w:rPr>
              <w:t xml:space="preserve">average </w:t>
            </w:r>
            <w:r w:rsidR="746D63EC" w:rsidRPr="2DAD7647">
              <w:rPr>
                <w:lang w:val="en-US"/>
              </w:rPr>
              <w:t xml:space="preserve">to the correct </w:t>
            </w:r>
            <w:r w:rsidR="443C7290" w:rsidRPr="2DAD7647">
              <w:rPr>
                <w:lang w:val="en-US"/>
              </w:rPr>
              <w:t>lux unit</w:t>
            </w:r>
            <w:r w:rsidR="1A25FE7F" w:rsidRPr="2DAD7647">
              <w:rPr>
                <w:lang w:val="en-US"/>
              </w:rPr>
              <w:t xml:space="preserve"> and print it using the UART communication function. We then reset the average to start the new measurements</w:t>
            </w:r>
            <w:r w:rsidR="001139A4">
              <w:rPr>
                <w:lang w:val="en-US"/>
              </w:rPr>
              <w:t xml:space="preserve"> in the next acquisition</w:t>
            </w:r>
            <w:r w:rsidR="1A25FE7F" w:rsidRPr="2DAD7647">
              <w:rPr>
                <w:lang w:val="en-US"/>
              </w:rPr>
              <w:t>.</w:t>
            </w:r>
          </w:p>
          <w:p w14:paraId="519E722B" w14:textId="52915D5A" w:rsidR="2DAD7647" w:rsidRDefault="2DAD7647" w:rsidP="2DAD7647">
            <w:pPr>
              <w:rPr>
                <w:lang w:val="en-US"/>
              </w:rPr>
            </w:pPr>
          </w:p>
          <w:p w14:paraId="452AFD88" w14:textId="01B42FB5" w:rsidR="004C68F3" w:rsidRPr="00664F3D" w:rsidRDefault="004C68F3" w:rsidP="003916A3">
            <w:pPr>
              <w:spacing w:after="10"/>
              <w:rPr>
                <w:rFonts w:cstheme="minorHAnsi"/>
                <w:lang w:val="en-US"/>
              </w:rPr>
            </w:pPr>
          </w:p>
        </w:tc>
      </w:tr>
      <w:tr w:rsidR="004B7F45" w:rsidRPr="00A664C5" w14:paraId="24F0F4D3" w14:textId="77777777" w:rsidTr="5980986C">
        <w:trPr>
          <w:trHeight w:val="2420"/>
        </w:trPr>
        <w:tc>
          <w:tcPr>
            <w:tcW w:w="9628" w:type="dxa"/>
            <w:gridSpan w:val="4"/>
          </w:tcPr>
          <w:p w14:paraId="51719437" w14:textId="77777777" w:rsidR="004B7F45" w:rsidRDefault="004B7F4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Professor comments:</w:t>
            </w:r>
          </w:p>
          <w:p w14:paraId="7F596E7F" w14:textId="0E060C00" w:rsidR="00DE4B10" w:rsidRDefault="008667B5">
            <w:pPr>
              <w:rPr>
                <w:lang w:val="en-US"/>
              </w:rPr>
            </w:pPr>
            <w:r>
              <w:rPr>
                <w:lang w:val="en-US"/>
              </w:rPr>
              <w:t xml:space="preserve">Part 5a: </w:t>
            </w:r>
            <w:r w:rsidR="00A664C5">
              <w:rPr>
                <w:lang w:val="en-US"/>
              </w:rPr>
              <w:t>Better never to use HAL_Delays (blocking function). Better to use TIM interrupts for this task.</w:t>
            </w:r>
          </w:p>
        </w:tc>
      </w:tr>
    </w:tbl>
    <w:p w14:paraId="6A999D20" w14:textId="77777777" w:rsidR="004B7F45" w:rsidRPr="00A664C5" w:rsidRDefault="004B7F45">
      <w:pPr>
        <w:rPr>
          <w:lang w:val="en-US"/>
        </w:rPr>
      </w:pPr>
    </w:p>
    <w:sectPr w:rsidR="004B7F45" w:rsidRPr="00A664C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64309"/>
    <w:multiLevelType w:val="hybridMultilevel"/>
    <w:tmpl w:val="F3AA5426"/>
    <w:lvl w:ilvl="0" w:tplc="4BEE489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B246B0"/>
    <w:multiLevelType w:val="hybridMultilevel"/>
    <w:tmpl w:val="0226A3EC"/>
    <w:lvl w:ilvl="0" w:tplc="57EA39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4147DA"/>
    <w:multiLevelType w:val="hybridMultilevel"/>
    <w:tmpl w:val="8F52E046"/>
    <w:lvl w:ilvl="0" w:tplc="4BEE489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04060044">
    <w:abstractNumId w:val="2"/>
  </w:num>
  <w:num w:numId="2" w16cid:durableId="1814905587">
    <w:abstractNumId w:val="0"/>
  </w:num>
  <w:num w:numId="3" w16cid:durableId="144858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F45"/>
    <w:rsid w:val="00043807"/>
    <w:rsid w:val="000707DA"/>
    <w:rsid w:val="000717DD"/>
    <w:rsid w:val="000743DE"/>
    <w:rsid w:val="00074BA3"/>
    <w:rsid w:val="00075FE0"/>
    <w:rsid w:val="00090BA8"/>
    <w:rsid w:val="000A0F74"/>
    <w:rsid w:val="000A752D"/>
    <w:rsid w:val="000B267B"/>
    <w:rsid w:val="000B450D"/>
    <w:rsid w:val="000C51C0"/>
    <w:rsid w:val="000C7965"/>
    <w:rsid w:val="000D74C8"/>
    <w:rsid w:val="000F653B"/>
    <w:rsid w:val="00100D2B"/>
    <w:rsid w:val="001139A4"/>
    <w:rsid w:val="00125AB4"/>
    <w:rsid w:val="00133E3E"/>
    <w:rsid w:val="0013591F"/>
    <w:rsid w:val="00142E5D"/>
    <w:rsid w:val="001461EC"/>
    <w:rsid w:val="00151EDD"/>
    <w:rsid w:val="00153B84"/>
    <w:rsid w:val="0017506C"/>
    <w:rsid w:val="00176633"/>
    <w:rsid w:val="001C478E"/>
    <w:rsid w:val="001D114B"/>
    <w:rsid w:val="001E3445"/>
    <w:rsid w:val="001F2382"/>
    <w:rsid w:val="00220130"/>
    <w:rsid w:val="0022543E"/>
    <w:rsid w:val="00233CB1"/>
    <w:rsid w:val="00236BAC"/>
    <w:rsid w:val="002527FA"/>
    <w:rsid w:val="00252CE5"/>
    <w:rsid w:val="0025489D"/>
    <w:rsid w:val="002549EE"/>
    <w:rsid w:val="00256A79"/>
    <w:rsid w:val="002652C2"/>
    <w:rsid w:val="002668C8"/>
    <w:rsid w:val="00274BF8"/>
    <w:rsid w:val="00297B5C"/>
    <w:rsid w:val="002A1C9F"/>
    <w:rsid w:val="002B7D27"/>
    <w:rsid w:val="002C0806"/>
    <w:rsid w:val="002E02CB"/>
    <w:rsid w:val="003209E7"/>
    <w:rsid w:val="00321D76"/>
    <w:rsid w:val="00322B3E"/>
    <w:rsid w:val="003231BF"/>
    <w:rsid w:val="00343659"/>
    <w:rsid w:val="00360AD5"/>
    <w:rsid w:val="00360C96"/>
    <w:rsid w:val="003663DA"/>
    <w:rsid w:val="00366998"/>
    <w:rsid w:val="0037452B"/>
    <w:rsid w:val="0037669B"/>
    <w:rsid w:val="0038130E"/>
    <w:rsid w:val="00385425"/>
    <w:rsid w:val="003864C0"/>
    <w:rsid w:val="003916A3"/>
    <w:rsid w:val="00397119"/>
    <w:rsid w:val="003A1137"/>
    <w:rsid w:val="003A3B81"/>
    <w:rsid w:val="003D61F2"/>
    <w:rsid w:val="003D77AF"/>
    <w:rsid w:val="003F5B9A"/>
    <w:rsid w:val="00403083"/>
    <w:rsid w:val="00406DD3"/>
    <w:rsid w:val="004125EA"/>
    <w:rsid w:val="00414DCC"/>
    <w:rsid w:val="0041614D"/>
    <w:rsid w:val="00426603"/>
    <w:rsid w:val="00444D50"/>
    <w:rsid w:val="00450AD7"/>
    <w:rsid w:val="004622A2"/>
    <w:rsid w:val="00467CE4"/>
    <w:rsid w:val="00482D05"/>
    <w:rsid w:val="004904C7"/>
    <w:rsid w:val="004A4E7B"/>
    <w:rsid w:val="004B5F40"/>
    <w:rsid w:val="004B7F45"/>
    <w:rsid w:val="004C0D26"/>
    <w:rsid w:val="004C68F3"/>
    <w:rsid w:val="004C702E"/>
    <w:rsid w:val="004D380E"/>
    <w:rsid w:val="004E04FD"/>
    <w:rsid w:val="004E13A3"/>
    <w:rsid w:val="004F4EFC"/>
    <w:rsid w:val="005077A0"/>
    <w:rsid w:val="00512350"/>
    <w:rsid w:val="005204CA"/>
    <w:rsid w:val="00522D5C"/>
    <w:rsid w:val="00523569"/>
    <w:rsid w:val="00537CD4"/>
    <w:rsid w:val="00547767"/>
    <w:rsid w:val="00547DD3"/>
    <w:rsid w:val="00554B55"/>
    <w:rsid w:val="00561231"/>
    <w:rsid w:val="00563246"/>
    <w:rsid w:val="005645C4"/>
    <w:rsid w:val="005733D2"/>
    <w:rsid w:val="0058579B"/>
    <w:rsid w:val="0059463B"/>
    <w:rsid w:val="0059524F"/>
    <w:rsid w:val="00596C20"/>
    <w:rsid w:val="005C395C"/>
    <w:rsid w:val="005C6442"/>
    <w:rsid w:val="005D7CD9"/>
    <w:rsid w:val="005E0A53"/>
    <w:rsid w:val="005E6272"/>
    <w:rsid w:val="00606D5B"/>
    <w:rsid w:val="00620E7C"/>
    <w:rsid w:val="006220A1"/>
    <w:rsid w:val="00626D4D"/>
    <w:rsid w:val="00632E93"/>
    <w:rsid w:val="00652A9E"/>
    <w:rsid w:val="00662028"/>
    <w:rsid w:val="00662D49"/>
    <w:rsid w:val="00664F3D"/>
    <w:rsid w:val="00666A6D"/>
    <w:rsid w:val="006824B4"/>
    <w:rsid w:val="00682C42"/>
    <w:rsid w:val="006867A0"/>
    <w:rsid w:val="006972F8"/>
    <w:rsid w:val="006A6955"/>
    <w:rsid w:val="006B240C"/>
    <w:rsid w:val="006C5ABF"/>
    <w:rsid w:val="006C70DE"/>
    <w:rsid w:val="006E791C"/>
    <w:rsid w:val="006F2B1E"/>
    <w:rsid w:val="006F4F1C"/>
    <w:rsid w:val="007006A8"/>
    <w:rsid w:val="00713B04"/>
    <w:rsid w:val="007173FA"/>
    <w:rsid w:val="00717B7A"/>
    <w:rsid w:val="00725DC9"/>
    <w:rsid w:val="00731EC2"/>
    <w:rsid w:val="00735F51"/>
    <w:rsid w:val="00737C35"/>
    <w:rsid w:val="00745C85"/>
    <w:rsid w:val="00747C39"/>
    <w:rsid w:val="0075657D"/>
    <w:rsid w:val="007568D9"/>
    <w:rsid w:val="00770EA4"/>
    <w:rsid w:val="00771C6B"/>
    <w:rsid w:val="00790B11"/>
    <w:rsid w:val="00794B89"/>
    <w:rsid w:val="00795E07"/>
    <w:rsid w:val="0079795F"/>
    <w:rsid w:val="007A2D4D"/>
    <w:rsid w:val="007B0EC9"/>
    <w:rsid w:val="007D3E3D"/>
    <w:rsid w:val="007D4108"/>
    <w:rsid w:val="007D4730"/>
    <w:rsid w:val="007E3795"/>
    <w:rsid w:val="007E6635"/>
    <w:rsid w:val="00801ECF"/>
    <w:rsid w:val="00803F85"/>
    <w:rsid w:val="0080439C"/>
    <w:rsid w:val="008139CB"/>
    <w:rsid w:val="008139EF"/>
    <w:rsid w:val="00813A8E"/>
    <w:rsid w:val="008149D3"/>
    <w:rsid w:val="00822703"/>
    <w:rsid w:val="00824A7E"/>
    <w:rsid w:val="00832903"/>
    <w:rsid w:val="00840B0D"/>
    <w:rsid w:val="0084241C"/>
    <w:rsid w:val="00850EA1"/>
    <w:rsid w:val="00856EC9"/>
    <w:rsid w:val="008575E0"/>
    <w:rsid w:val="00865DB3"/>
    <w:rsid w:val="008667B5"/>
    <w:rsid w:val="00867545"/>
    <w:rsid w:val="008B5A61"/>
    <w:rsid w:val="008C7946"/>
    <w:rsid w:val="008C7ADC"/>
    <w:rsid w:val="008D0289"/>
    <w:rsid w:val="008D0FB5"/>
    <w:rsid w:val="008D478D"/>
    <w:rsid w:val="008D646C"/>
    <w:rsid w:val="008E49D5"/>
    <w:rsid w:val="00901BE4"/>
    <w:rsid w:val="00903AC3"/>
    <w:rsid w:val="00916E28"/>
    <w:rsid w:val="00922424"/>
    <w:rsid w:val="009535AD"/>
    <w:rsid w:val="0096195C"/>
    <w:rsid w:val="009A61BC"/>
    <w:rsid w:val="009C2A61"/>
    <w:rsid w:val="009D0701"/>
    <w:rsid w:val="009E0B96"/>
    <w:rsid w:val="009E588A"/>
    <w:rsid w:val="009F3C55"/>
    <w:rsid w:val="009F5A10"/>
    <w:rsid w:val="009F76F2"/>
    <w:rsid w:val="00A053A4"/>
    <w:rsid w:val="00A07CC5"/>
    <w:rsid w:val="00A1492A"/>
    <w:rsid w:val="00A35117"/>
    <w:rsid w:val="00A4064E"/>
    <w:rsid w:val="00A42DF7"/>
    <w:rsid w:val="00A45FB0"/>
    <w:rsid w:val="00A664C5"/>
    <w:rsid w:val="00A67D08"/>
    <w:rsid w:val="00A67FE5"/>
    <w:rsid w:val="00A715E2"/>
    <w:rsid w:val="00A730C3"/>
    <w:rsid w:val="00A77B3D"/>
    <w:rsid w:val="00A86C62"/>
    <w:rsid w:val="00A87836"/>
    <w:rsid w:val="00A935AF"/>
    <w:rsid w:val="00AA64AE"/>
    <w:rsid w:val="00AC1C85"/>
    <w:rsid w:val="00B04723"/>
    <w:rsid w:val="00B0723B"/>
    <w:rsid w:val="00B07EEC"/>
    <w:rsid w:val="00B10EE3"/>
    <w:rsid w:val="00B25F69"/>
    <w:rsid w:val="00B310B6"/>
    <w:rsid w:val="00B338FB"/>
    <w:rsid w:val="00B4218B"/>
    <w:rsid w:val="00B50C2F"/>
    <w:rsid w:val="00B522ED"/>
    <w:rsid w:val="00B77603"/>
    <w:rsid w:val="00B84F39"/>
    <w:rsid w:val="00B8671B"/>
    <w:rsid w:val="00B87150"/>
    <w:rsid w:val="00B95C6E"/>
    <w:rsid w:val="00BC646A"/>
    <w:rsid w:val="00BC70F2"/>
    <w:rsid w:val="00BD05A7"/>
    <w:rsid w:val="00BE511A"/>
    <w:rsid w:val="00BF028B"/>
    <w:rsid w:val="00BF2620"/>
    <w:rsid w:val="00BF32A5"/>
    <w:rsid w:val="00BF4D7C"/>
    <w:rsid w:val="00BF5546"/>
    <w:rsid w:val="00C00570"/>
    <w:rsid w:val="00C11320"/>
    <w:rsid w:val="00C30E78"/>
    <w:rsid w:val="00C34492"/>
    <w:rsid w:val="00C42B7B"/>
    <w:rsid w:val="00C53FD3"/>
    <w:rsid w:val="00C6563A"/>
    <w:rsid w:val="00C74D22"/>
    <w:rsid w:val="00C766DF"/>
    <w:rsid w:val="00C8044B"/>
    <w:rsid w:val="00C92BEB"/>
    <w:rsid w:val="00C9523F"/>
    <w:rsid w:val="00C970C3"/>
    <w:rsid w:val="00CB14F3"/>
    <w:rsid w:val="00CD6161"/>
    <w:rsid w:val="00CF0FF3"/>
    <w:rsid w:val="00D00B69"/>
    <w:rsid w:val="00D434E6"/>
    <w:rsid w:val="00D4482D"/>
    <w:rsid w:val="00D5340A"/>
    <w:rsid w:val="00D631E5"/>
    <w:rsid w:val="00D65EBA"/>
    <w:rsid w:val="00D86F83"/>
    <w:rsid w:val="00DA2258"/>
    <w:rsid w:val="00DA58D0"/>
    <w:rsid w:val="00DA6B5C"/>
    <w:rsid w:val="00DC7EFB"/>
    <w:rsid w:val="00DD72ED"/>
    <w:rsid w:val="00DE3472"/>
    <w:rsid w:val="00DE4B10"/>
    <w:rsid w:val="00DF339D"/>
    <w:rsid w:val="00DF7182"/>
    <w:rsid w:val="00E0334D"/>
    <w:rsid w:val="00E04D46"/>
    <w:rsid w:val="00E31090"/>
    <w:rsid w:val="00E33D7E"/>
    <w:rsid w:val="00E378CB"/>
    <w:rsid w:val="00E4096E"/>
    <w:rsid w:val="00E4126A"/>
    <w:rsid w:val="00E44C04"/>
    <w:rsid w:val="00E4689F"/>
    <w:rsid w:val="00E64219"/>
    <w:rsid w:val="00E6538C"/>
    <w:rsid w:val="00E65A60"/>
    <w:rsid w:val="00E67341"/>
    <w:rsid w:val="00E81182"/>
    <w:rsid w:val="00E81F1C"/>
    <w:rsid w:val="00E94AE4"/>
    <w:rsid w:val="00EA041A"/>
    <w:rsid w:val="00EB4C19"/>
    <w:rsid w:val="00EC3CB9"/>
    <w:rsid w:val="00ED294D"/>
    <w:rsid w:val="00ED5F9F"/>
    <w:rsid w:val="00ED621B"/>
    <w:rsid w:val="00ED705B"/>
    <w:rsid w:val="00EF4A1E"/>
    <w:rsid w:val="00F03AC7"/>
    <w:rsid w:val="00F0783F"/>
    <w:rsid w:val="00F166B0"/>
    <w:rsid w:val="00F27FC4"/>
    <w:rsid w:val="00F31BD2"/>
    <w:rsid w:val="00F342A7"/>
    <w:rsid w:val="00F3526D"/>
    <w:rsid w:val="00F35ABA"/>
    <w:rsid w:val="00F44B52"/>
    <w:rsid w:val="00F4564E"/>
    <w:rsid w:val="00F574E7"/>
    <w:rsid w:val="00F61DC2"/>
    <w:rsid w:val="00F71597"/>
    <w:rsid w:val="00F873D6"/>
    <w:rsid w:val="00FA4A66"/>
    <w:rsid w:val="00FB1069"/>
    <w:rsid w:val="00FB268F"/>
    <w:rsid w:val="00FB7981"/>
    <w:rsid w:val="00FC6425"/>
    <w:rsid w:val="00FD612B"/>
    <w:rsid w:val="00FE1A39"/>
    <w:rsid w:val="0456BD1F"/>
    <w:rsid w:val="0570BEFE"/>
    <w:rsid w:val="0589E75B"/>
    <w:rsid w:val="05F28D80"/>
    <w:rsid w:val="062D8245"/>
    <w:rsid w:val="0672CDFF"/>
    <w:rsid w:val="070C8F5F"/>
    <w:rsid w:val="0BE00082"/>
    <w:rsid w:val="10BE9132"/>
    <w:rsid w:val="10D4E10F"/>
    <w:rsid w:val="1A25FE7F"/>
    <w:rsid w:val="1D484AA3"/>
    <w:rsid w:val="1F2DA844"/>
    <w:rsid w:val="226174D1"/>
    <w:rsid w:val="2982FFF7"/>
    <w:rsid w:val="2D9E6C5B"/>
    <w:rsid w:val="2DAD7647"/>
    <w:rsid w:val="2DC76558"/>
    <w:rsid w:val="2EF6A7C7"/>
    <w:rsid w:val="329192DE"/>
    <w:rsid w:val="33C6B7DB"/>
    <w:rsid w:val="357BB099"/>
    <w:rsid w:val="35E2FD73"/>
    <w:rsid w:val="36FE589D"/>
    <w:rsid w:val="371780FA"/>
    <w:rsid w:val="37CE374A"/>
    <w:rsid w:val="383182D9"/>
    <w:rsid w:val="389A28FE"/>
    <w:rsid w:val="391D5846"/>
    <w:rsid w:val="3BD1C9C0"/>
    <w:rsid w:val="443C7290"/>
    <w:rsid w:val="46B4E7D5"/>
    <w:rsid w:val="471C69ED"/>
    <w:rsid w:val="4761A435"/>
    <w:rsid w:val="4876B1AF"/>
    <w:rsid w:val="4929353B"/>
    <w:rsid w:val="4A4639D5"/>
    <w:rsid w:val="4F277BD2"/>
    <w:rsid w:val="50BE2B49"/>
    <w:rsid w:val="52496760"/>
    <w:rsid w:val="525A6ACB"/>
    <w:rsid w:val="53645C35"/>
    <w:rsid w:val="537D0ACE"/>
    <w:rsid w:val="57E6B60D"/>
    <w:rsid w:val="5907FB3C"/>
    <w:rsid w:val="5980986C"/>
    <w:rsid w:val="59CAF299"/>
    <w:rsid w:val="5C812836"/>
    <w:rsid w:val="5D2000B9"/>
    <w:rsid w:val="6028708C"/>
    <w:rsid w:val="634FDAF4"/>
    <w:rsid w:val="64830530"/>
    <w:rsid w:val="69567653"/>
    <w:rsid w:val="6AF51D9B"/>
    <w:rsid w:val="6C0FF67B"/>
    <w:rsid w:val="70E09850"/>
    <w:rsid w:val="72143D5B"/>
    <w:rsid w:val="7431CB47"/>
    <w:rsid w:val="746D63EC"/>
    <w:rsid w:val="76E624F9"/>
    <w:rsid w:val="7790B906"/>
    <w:rsid w:val="7797A972"/>
    <w:rsid w:val="79083AC5"/>
    <w:rsid w:val="7D10B643"/>
    <w:rsid w:val="7FDDE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B1863F"/>
  <w15:chartTrackingRefBased/>
  <w15:docId w15:val="{FE71267C-C6C2-4F45-AB9A-2936F2E54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B7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e"/>
    <w:rsid w:val="002A1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2A1C9F"/>
  </w:style>
  <w:style w:type="character" w:customStyle="1" w:styleId="eop">
    <w:name w:val="eop"/>
    <w:basedOn w:val="Carpredefinitoparagrafo"/>
    <w:rsid w:val="002A1C9F"/>
  </w:style>
  <w:style w:type="character" w:customStyle="1" w:styleId="discussion-level-1">
    <w:name w:val="discussion-level-1"/>
    <w:basedOn w:val="Carpredefinitoparagrafo"/>
    <w:rsid w:val="008149D3"/>
  </w:style>
  <w:style w:type="paragraph" w:styleId="Paragrafoelenco">
    <w:name w:val="List Paragraph"/>
    <w:basedOn w:val="Normale"/>
    <w:uiPriority w:val="34"/>
    <w:qFormat/>
    <w:rsid w:val="00BF4D7C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C74D2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2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5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5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1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CED45-1433-4148-98F9-DEBBEEFF5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793</Words>
  <Characters>4525</Characters>
  <Application>Microsoft Office Word</Application>
  <DocSecurity>0</DocSecurity>
  <Lines>37</Lines>
  <Paragraphs>10</Paragraphs>
  <ScaleCrop>false</ScaleCrop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Alberta Villa</dc:creator>
  <cp:keywords/>
  <dc:description/>
  <cp:lastModifiedBy>Federica Alberta Villa</cp:lastModifiedBy>
  <cp:revision>299</cp:revision>
  <dcterms:created xsi:type="dcterms:W3CDTF">2022-09-25T18:51:00Z</dcterms:created>
  <dcterms:modified xsi:type="dcterms:W3CDTF">2023-11-08T09:48:00Z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e259dcb5ead1734391e2b1855523128faacd00a39b7fdae093b3b34d98182369</vt:lpwstr>
  </property>
</Properties>
</file>