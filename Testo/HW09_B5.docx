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328431A1" w:rsidR="00C9523F" w:rsidRPr="00C9523F" w:rsidRDefault="00C9523F" w:rsidP="00C9523F">
            <w:pPr>
              <w:rPr>
                <w:b/>
                <w:bCs/>
                <w:lang w:val="en-US"/>
              </w:rPr>
            </w:pPr>
            <w:r w:rsidRPr="00C9523F">
              <w:rPr>
                <w:b/>
                <w:bCs/>
                <w:lang w:val="en-US"/>
              </w:rPr>
              <w:t>Mark</w:t>
            </w:r>
          </w:p>
        </w:tc>
        <w:tc>
          <w:tcPr>
            <w:tcW w:w="1269" w:type="dxa"/>
          </w:tcPr>
          <w:p w14:paraId="57A9D6EE" w14:textId="4F2BD648" w:rsidR="00C9523F" w:rsidRPr="00C9523F" w:rsidRDefault="009A38D3" w:rsidP="00C9523F">
            <w:pPr>
              <w:rPr>
                <w:b/>
                <w:bCs/>
                <w:lang w:val="en-US"/>
              </w:rPr>
            </w:pPr>
            <w:r>
              <w:rPr>
                <w:b/>
                <w:bCs/>
                <w:lang w:val="en-US"/>
              </w:rPr>
              <w:t>A-</w:t>
            </w: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00444D50">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56ABE5DC" w:rsidR="004B7F45" w:rsidRPr="00F3526D" w:rsidRDefault="00A07CC5">
            <w:pPr>
              <w:rPr>
                <w:i/>
                <w:iCs/>
                <w:lang w:val="en-US"/>
              </w:rPr>
            </w:pPr>
            <w:r>
              <w:rPr>
                <w:i/>
                <w:iCs/>
                <w:lang w:val="en-US"/>
              </w:rPr>
              <w:t>B5</w:t>
            </w:r>
          </w:p>
        </w:tc>
      </w:tr>
      <w:tr w:rsidR="00D631E5" w14:paraId="2232BB51" w14:textId="77777777" w:rsidTr="00444D50">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55983368" w:rsidR="00D631E5" w:rsidRPr="00F3526D" w:rsidRDefault="00F24A2B">
            <w:pPr>
              <w:rPr>
                <w:i/>
                <w:iCs/>
                <w:lang w:val="en-US"/>
              </w:rPr>
            </w:pPr>
            <w:r>
              <w:rPr>
                <w:i/>
                <w:iCs/>
                <w:lang w:val="en-US"/>
              </w:rPr>
              <w:t>09</w:t>
            </w:r>
          </w:p>
        </w:tc>
      </w:tr>
      <w:tr w:rsidR="00D631E5" w14:paraId="63886953" w14:textId="77777777" w:rsidTr="00444D50">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5BAB0AD2" w:rsidR="00D631E5" w:rsidRPr="004B7F45" w:rsidRDefault="00F24A2B">
            <w:pPr>
              <w:rPr>
                <w:highlight w:val="yellow"/>
                <w:lang w:val="en-US"/>
              </w:rPr>
            </w:pPr>
            <w:r>
              <w:rPr>
                <w:highlight w:val="yellow"/>
                <w:lang w:val="en-US"/>
              </w:rPr>
              <w:t xml:space="preserve">Tuesday, </w:t>
            </w:r>
            <w:r w:rsidR="00EF6326">
              <w:rPr>
                <w:highlight w:val="yellow"/>
                <w:lang w:val="en-US"/>
              </w:rPr>
              <w:t>5</w:t>
            </w:r>
            <w:r w:rsidR="00EF6326" w:rsidRPr="00EF6326">
              <w:rPr>
                <w:highlight w:val="yellow"/>
                <w:vertAlign w:val="superscript"/>
                <w:lang w:val="en-US"/>
              </w:rPr>
              <w:t>th</w:t>
            </w:r>
            <w:r w:rsidR="00EF6326">
              <w:rPr>
                <w:highlight w:val="yellow"/>
                <w:lang w:val="en-US"/>
              </w:rPr>
              <w:t xml:space="preserve"> December, 08:30</w:t>
            </w:r>
          </w:p>
        </w:tc>
      </w:tr>
      <w:tr w:rsidR="004B7F45" w14:paraId="091C7AC9" w14:textId="77777777" w:rsidTr="00444D50">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444D50">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444D50">
        <w:tc>
          <w:tcPr>
            <w:tcW w:w="2263" w:type="dxa"/>
            <w:shd w:val="clear" w:color="auto" w:fill="FFF2CC" w:themeFill="accent4" w:themeFillTint="33"/>
          </w:tcPr>
          <w:p w14:paraId="6D1B8705" w14:textId="4C7F36EF" w:rsidR="004B7F45" w:rsidRPr="004B7F45" w:rsidRDefault="00A07CC5">
            <w:pPr>
              <w:rPr>
                <w:lang w:val="en-US"/>
              </w:rPr>
            </w:pPr>
            <w:r>
              <w:rPr>
                <w:lang w:val="en-US"/>
              </w:rPr>
              <w:t>Ghidini Alessandro</w:t>
            </w:r>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77777777" w:rsidR="004B7F45" w:rsidRPr="00F3526D" w:rsidRDefault="004B7F45" w:rsidP="00F3526D">
            <w:pPr>
              <w:jc w:val="center"/>
              <w:rPr>
                <w:i/>
                <w:iCs/>
                <w:lang w:val="en-US"/>
              </w:rPr>
            </w:pPr>
          </w:p>
        </w:tc>
        <w:tc>
          <w:tcPr>
            <w:tcW w:w="1926" w:type="dxa"/>
            <w:shd w:val="clear" w:color="auto" w:fill="FFF2CC" w:themeFill="accent4" w:themeFillTint="33"/>
          </w:tcPr>
          <w:p w14:paraId="3E13D567" w14:textId="5B2969BF" w:rsidR="004B7F45" w:rsidRPr="00F3526D" w:rsidRDefault="00F27FC4" w:rsidP="00F3526D">
            <w:pPr>
              <w:jc w:val="center"/>
              <w:rPr>
                <w:i/>
                <w:iCs/>
                <w:lang w:val="en-US"/>
              </w:rPr>
            </w:pPr>
            <w:r>
              <w:rPr>
                <w:i/>
                <w:iCs/>
                <w:lang w:val="en-US"/>
              </w:rPr>
              <w:t>x</w:t>
            </w:r>
          </w:p>
        </w:tc>
      </w:tr>
      <w:tr w:rsidR="004B7F45" w14:paraId="0ED91680" w14:textId="77777777" w:rsidTr="00444D50">
        <w:tc>
          <w:tcPr>
            <w:tcW w:w="2263" w:type="dxa"/>
            <w:shd w:val="clear" w:color="auto" w:fill="FFF2CC" w:themeFill="accent4" w:themeFillTint="33"/>
          </w:tcPr>
          <w:p w14:paraId="4AE88BF9" w14:textId="4D6CBD0F" w:rsidR="004B7F45" w:rsidRPr="004B7F45" w:rsidRDefault="00A07CC5" w:rsidP="004B7F45">
            <w:pPr>
              <w:rPr>
                <w:lang w:val="en-US"/>
              </w:rPr>
            </w:pPr>
            <w:r>
              <w:rPr>
                <w:lang w:val="en-US"/>
              </w:rPr>
              <w:t>Latino Francesco</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1F2A7CFA" w:rsidR="004B7F45" w:rsidRPr="00F3526D" w:rsidRDefault="004B7F45" w:rsidP="00F3526D">
            <w:pPr>
              <w:jc w:val="center"/>
              <w:rPr>
                <w:i/>
                <w:iCs/>
                <w:lang w:val="en-US"/>
              </w:rPr>
            </w:pPr>
          </w:p>
        </w:tc>
        <w:tc>
          <w:tcPr>
            <w:tcW w:w="1926" w:type="dxa"/>
            <w:shd w:val="clear" w:color="auto" w:fill="FFF2CC" w:themeFill="accent4" w:themeFillTint="33"/>
          </w:tcPr>
          <w:p w14:paraId="117E9ECF" w14:textId="5ECAA50B" w:rsidR="004B7F45" w:rsidRPr="00F3526D" w:rsidRDefault="00F27FC4" w:rsidP="00F3526D">
            <w:pPr>
              <w:jc w:val="center"/>
              <w:rPr>
                <w:i/>
                <w:iCs/>
                <w:lang w:val="en-US"/>
              </w:rPr>
            </w:pPr>
            <w:r>
              <w:rPr>
                <w:i/>
                <w:iCs/>
                <w:lang w:val="en-US"/>
              </w:rPr>
              <w:t>x</w:t>
            </w:r>
          </w:p>
        </w:tc>
      </w:tr>
      <w:tr w:rsidR="004B7F45" w14:paraId="20723070" w14:textId="77777777" w:rsidTr="00444D50">
        <w:tc>
          <w:tcPr>
            <w:tcW w:w="2263" w:type="dxa"/>
            <w:shd w:val="clear" w:color="auto" w:fill="FFF2CC" w:themeFill="accent4" w:themeFillTint="33"/>
          </w:tcPr>
          <w:p w14:paraId="3940DCE8" w14:textId="671DA6D4" w:rsidR="004B7F45" w:rsidRPr="004B7F45" w:rsidRDefault="00A07CC5" w:rsidP="004B7F45">
            <w:pPr>
              <w:rPr>
                <w:lang w:val="en-US"/>
              </w:rPr>
            </w:pPr>
            <w:r>
              <w:rPr>
                <w:lang w:val="en-US"/>
              </w:rPr>
              <w:t>Luppi Eleonora</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77777777"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444D50">
        <w:tc>
          <w:tcPr>
            <w:tcW w:w="2263" w:type="dxa"/>
            <w:shd w:val="clear" w:color="auto" w:fill="FFF2CC" w:themeFill="accent4" w:themeFillTint="33"/>
          </w:tcPr>
          <w:p w14:paraId="57B90111" w14:textId="368B390C" w:rsidR="004B7F45" w:rsidRPr="004B7F45" w:rsidRDefault="00A07CC5" w:rsidP="004B7F45">
            <w:pPr>
              <w:rPr>
                <w:lang w:val="en-US"/>
              </w:rPr>
            </w:pPr>
            <w:r>
              <w:rPr>
                <w:lang w:val="en-US"/>
              </w:rPr>
              <w:t>Bravin Riccardo</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77777777"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444D50">
        <w:tc>
          <w:tcPr>
            <w:tcW w:w="2263" w:type="dxa"/>
            <w:shd w:val="clear" w:color="auto" w:fill="FFF2CC" w:themeFill="accent4" w:themeFillTint="33"/>
          </w:tcPr>
          <w:p w14:paraId="387A0D55" w14:textId="7570CD68" w:rsidR="004B7F45" w:rsidRPr="004B7F45" w:rsidRDefault="00A07CC5" w:rsidP="004B7F45">
            <w:pPr>
              <w:rPr>
                <w:lang w:val="en-US"/>
              </w:rPr>
            </w:pPr>
            <w:r>
              <w:rPr>
                <w:lang w:val="en-US"/>
              </w:rPr>
              <w:t>Feltrin Elia</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7777777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414DCC" w14:paraId="351276FA" w14:textId="77777777" w:rsidTr="00444D50">
        <w:tc>
          <w:tcPr>
            <w:tcW w:w="8040" w:type="dxa"/>
            <w:gridSpan w:val="4"/>
            <w:shd w:val="clear" w:color="auto" w:fill="FFF2CC" w:themeFill="accent4" w:themeFillTint="33"/>
          </w:tcPr>
          <w:p w14:paraId="160E1398" w14:textId="69CCEB41"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561231" w14:paraId="1E286028" w14:textId="77777777" w:rsidTr="31346AA1">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55F7D62F" w:rsidR="00D631E5" w:rsidRPr="004F40F2" w:rsidRDefault="00EF6326">
            <w:pPr>
              <w:rPr>
                <w:i/>
                <w:iCs/>
                <w:lang w:val="en-GB"/>
              </w:rPr>
            </w:pPr>
            <w:r w:rsidRPr="004F40F2">
              <w:rPr>
                <w:i/>
                <w:iCs/>
                <w:lang w:val="en-GB"/>
              </w:rPr>
              <w:t xml:space="preserve">Keyboard </w:t>
            </w:r>
            <w:r w:rsidR="004F40F2" w:rsidRPr="004F40F2">
              <w:rPr>
                <w:i/>
                <w:iCs/>
                <w:lang w:val="en-GB"/>
              </w:rPr>
              <w:t>readout</w:t>
            </w:r>
          </w:p>
        </w:tc>
      </w:tr>
      <w:tr w:rsidR="004B7F45" w:rsidRPr="004B7F45" w14:paraId="2EC73622" w14:textId="77777777" w:rsidTr="31346AA1">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31346AA1">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085777" w14:paraId="1D4D151D" w14:textId="77777777" w:rsidTr="31346AA1">
        <w:trPr>
          <w:trHeight w:val="4513"/>
        </w:trPr>
        <w:tc>
          <w:tcPr>
            <w:tcW w:w="9628" w:type="dxa"/>
            <w:gridSpan w:val="4"/>
            <w:shd w:val="clear" w:color="auto" w:fill="FFF2CC" w:themeFill="accent4" w:themeFillTint="33"/>
          </w:tcPr>
          <w:p w14:paraId="14A26094" w14:textId="2146FC30" w:rsidR="00E378CB" w:rsidRDefault="00F3526D">
            <w:pPr>
              <w:rPr>
                <w:rFonts w:cstheme="minorHAnsi"/>
                <w:lang w:val="en-US"/>
              </w:rPr>
            </w:pPr>
            <w:r w:rsidRPr="00360AD5">
              <w:rPr>
                <w:rFonts w:cstheme="minorHAnsi"/>
                <w:lang w:val="en-US"/>
              </w:rPr>
              <w:t>Explanation</w:t>
            </w:r>
            <w:r w:rsidR="004B7F45" w:rsidRPr="00360AD5">
              <w:rPr>
                <w:rFonts w:cstheme="minorHAnsi"/>
                <w:lang w:val="en-US"/>
              </w:rPr>
              <w:t>:</w:t>
            </w:r>
            <w:r w:rsidR="000B267B" w:rsidRPr="00360AD5">
              <w:rPr>
                <w:rFonts w:cstheme="minorHAnsi"/>
                <w:lang w:val="en-US"/>
              </w:rPr>
              <w:t xml:space="preserve"> </w:t>
            </w:r>
          </w:p>
          <w:p w14:paraId="5AB95BE8" w14:textId="77777777" w:rsidR="00EF6326" w:rsidRPr="00360AD5" w:rsidRDefault="00EF6326">
            <w:pPr>
              <w:rPr>
                <w:rFonts w:cstheme="minorHAnsi"/>
                <w:lang w:val="en-US"/>
              </w:rPr>
            </w:pPr>
          </w:p>
          <w:p w14:paraId="72B467BE" w14:textId="217F74BC" w:rsidR="002A1C9F" w:rsidRDefault="2E6F0FEB" w:rsidP="79710197">
            <w:pPr>
              <w:rPr>
                <w:lang w:val="en-US"/>
              </w:rPr>
            </w:pPr>
            <w:r w:rsidRPr="79710197">
              <w:rPr>
                <w:lang w:val="en-US"/>
              </w:rPr>
              <w:t xml:space="preserve">The project aims to enhance the functionality of the embedded system by incorporating a </w:t>
            </w:r>
            <w:r w:rsidR="001C619E">
              <w:rPr>
                <w:lang w:val="en-US"/>
              </w:rPr>
              <w:t>keyboard</w:t>
            </w:r>
            <w:r w:rsidRPr="79710197">
              <w:rPr>
                <w:lang w:val="en-US"/>
              </w:rPr>
              <w:t xml:space="preserve"> for user input. This involves configuring a timer</w:t>
            </w:r>
            <w:r w:rsidR="5746EC40" w:rsidRPr="79710197">
              <w:rPr>
                <w:lang w:val="en-US"/>
              </w:rPr>
              <w:t xml:space="preserve">, </w:t>
            </w:r>
            <w:r w:rsidRPr="79710197">
              <w:rPr>
                <w:lang w:val="en-US"/>
              </w:rPr>
              <w:t>USART communication</w:t>
            </w:r>
            <w:r w:rsidR="28057BC0" w:rsidRPr="79710197">
              <w:rPr>
                <w:lang w:val="en-US"/>
              </w:rPr>
              <w:t xml:space="preserve"> and </w:t>
            </w:r>
            <w:r w:rsidR="1505C671" w:rsidRPr="5286FE01">
              <w:rPr>
                <w:lang w:val="en-US"/>
              </w:rPr>
              <w:t>managing</w:t>
            </w:r>
            <w:r w:rsidR="28057BC0" w:rsidRPr="79710197">
              <w:rPr>
                <w:lang w:val="en-US"/>
              </w:rPr>
              <w:t xml:space="preserve"> the </w:t>
            </w:r>
            <w:r w:rsidR="001C619E">
              <w:rPr>
                <w:lang w:val="en-US"/>
              </w:rPr>
              <w:t>keyboard’s</w:t>
            </w:r>
            <w:r w:rsidR="28057BC0" w:rsidRPr="79710197">
              <w:rPr>
                <w:lang w:val="en-US"/>
              </w:rPr>
              <w:t xml:space="preserve"> pins</w:t>
            </w:r>
            <w:r w:rsidRPr="79710197">
              <w:rPr>
                <w:lang w:val="en-US"/>
              </w:rPr>
              <w:t>.</w:t>
            </w:r>
          </w:p>
          <w:p w14:paraId="2D59E167" w14:textId="77777777" w:rsidR="00343659" w:rsidRPr="00F24A2B" w:rsidRDefault="00343659">
            <w:pPr>
              <w:rPr>
                <w:rFonts w:cstheme="minorHAnsi"/>
                <w:lang w:val="en-GB"/>
              </w:rPr>
            </w:pPr>
          </w:p>
          <w:p w14:paraId="47F71D84" w14:textId="6C07486C" w:rsidR="00153B84" w:rsidRPr="00F24A2B" w:rsidRDefault="4215E411" w:rsidP="79710197">
            <w:pPr>
              <w:spacing w:after="10"/>
              <w:rPr>
                <w:b/>
                <w:bCs/>
                <w:lang w:val="en-GB"/>
              </w:rPr>
            </w:pPr>
            <w:r w:rsidRPr="00F24A2B">
              <w:rPr>
                <w:b/>
                <w:bCs/>
                <w:lang w:val="en-GB"/>
              </w:rPr>
              <w:t xml:space="preserve">Part </w:t>
            </w:r>
            <w:r w:rsidRPr="067D20C5">
              <w:rPr>
                <w:b/>
                <w:bCs/>
                <w:lang w:val="en-GB"/>
              </w:rPr>
              <w:t>1</w:t>
            </w:r>
            <w:r w:rsidR="3E014558" w:rsidRPr="067D20C5">
              <w:rPr>
                <w:b/>
                <w:bCs/>
                <w:lang w:val="en-GB"/>
              </w:rPr>
              <w:t>a</w:t>
            </w:r>
            <w:r w:rsidR="628303A6" w:rsidRPr="00F24A2B">
              <w:rPr>
                <w:b/>
                <w:bCs/>
                <w:lang w:val="en-GB"/>
              </w:rPr>
              <w:t>:</w:t>
            </w:r>
          </w:p>
          <w:p w14:paraId="6B76D03D" w14:textId="77777777" w:rsidR="001C619E" w:rsidRDefault="001C619E" w:rsidP="13EDB107">
            <w:pPr>
              <w:spacing w:after="10"/>
              <w:rPr>
                <w:lang w:val="en-GB"/>
              </w:rPr>
            </w:pPr>
          </w:p>
          <w:p w14:paraId="6BF6F81E" w14:textId="2C25693F" w:rsidR="13EDB107" w:rsidRDefault="6A64B5FB" w:rsidP="13EDB107">
            <w:pPr>
              <w:spacing w:after="10"/>
              <w:rPr>
                <w:lang w:val="en-GB"/>
              </w:rPr>
            </w:pPr>
            <w:r w:rsidRPr="22B3CDDB">
              <w:rPr>
                <w:lang w:val="en-GB"/>
              </w:rPr>
              <w:t xml:space="preserve">In this first part of the project, we need to scan the different columns </w:t>
            </w:r>
            <w:r w:rsidR="00887769" w:rsidRPr="22B3CDDB">
              <w:rPr>
                <w:lang w:val="en-GB"/>
              </w:rPr>
              <w:t xml:space="preserve">of the keyboard </w:t>
            </w:r>
            <w:r w:rsidRPr="22B3CDDB">
              <w:rPr>
                <w:lang w:val="en-GB"/>
              </w:rPr>
              <w:t xml:space="preserve">in polling mode. </w:t>
            </w:r>
            <w:r w:rsidR="136F41CD" w:rsidRPr="22B3CDDB">
              <w:rPr>
                <w:lang w:val="en-GB"/>
              </w:rPr>
              <w:t xml:space="preserve">In the GUI we </w:t>
            </w:r>
            <w:r w:rsidR="00024D2C" w:rsidRPr="22B3CDDB">
              <w:rPr>
                <w:lang w:val="en-GB"/>
              </w:rPr>
              <w:t xml:space="preserve">enable </w:t>
            </w:r>
            <w:r w:rsidR="00887769" w:rsidRPr="22B3CDDB">
              <w:rPr>
                <w:lang w:val="en-GB"/>
              </w:rPr>
              <w:t>GPIO inputs PC2, PC3, PC12, and PC13 should be enabled and GPIO outputs PC8, PC9, PC10, and PC11</w:t>
            </w:r>
            <w:r w:rsidR="5DF4D002" w:rsidRPr="22B3CDDB">
              <w:rPr>
                <w:lang w:val="en-GB"/>
              </w:rPr>
              <w:t xml:space="preserve">. We generate the code. </w:t>
            </w:r>
          </w:p>
          <w:p w14:paraId="5DFA6ACD" w14:textId="77777777" w:rsidR="00887769" w:rsidRDefault="00887769" w:rsidP="13EDB107">
            <w:pPr>
              <w:spacing w:after="10"/>
              <w:rPr>
                <w:lang w:val="en-GB"/>
              </w:rPr>
            </w:pPr>
          </w:p>
          <w:p w14:paraId="70AF3E74" w14:textId="62994102" w:rsidR="7691F7C3" w:rsidRDefault="5DF4D002" w:rsidP="4BF8953B">
            <w:pPr>
              <w:spacing w:after="10"/>
              <w:rPr>
                <w:lang w:val="en-GB"/>
              </w:rPr>
            </w:pPr>
            <w:r w:rsidRPr="22B3CDDB">
              <w:rPr>
                <w:lang w:val="en-GB"/>
              </w:rPr>
              <w:t xml:space="preserve">We initialize </w:t>
            </w:r>
            <w:r w:rsidR="01D4AD00" w:rsidRPr="22B3CDDB">
              <w:rPr>
                <w:lang w:val="en-GB"/>
              </w:rPr>
              <w:t>a vector</w:t>
            </w:r>
            <w:r w:rsidR="000E7410" w:rsidRPr="22B3CDDB">
              <w:rPr>
                <w:lang w:val="en-GB"/>
              </w:rPr>
              <w:t xml:space="preserve"> to</w:t>
            </w:r>
            <w:r w:rsidR="01D4AD00" w:rsidRPr="22B3CDDB">
              <w:rPr>
                <w:lang w:val="en-GB"/>
              </w:rPr>
              <w:t xml:space="preserve"> </w:t>
            </w:r>
            <w:r w:rsidR="00887769" w:rsidRPr="22B3CDDB">
              <w:rPr>
                <w:lang w:val="en-GB"/>
              </w:rPr>
              <w:t>store</w:t>
            </w:r>
            <w:r w:rsidR="01D4AD00" w:rsidRPr="22B3CDDB">
              <w:rPr>
                <w:lang w:val="en-GB"/>
              </w:rPr>
              <w:t xml:space="preserve"> </w:t>
            </w:r>
            <w:r w:rsidR="7F4562B5" w:rsidRPr="22B3CDDB">
              <w:rPr>
                <w:lang w:val="en-GB"/>
              </w:rPr>
              <w:t>row</w:t>
            </w:r>
            <w:r w:rsidR="00887769" w:rsidRPr="22B3CDDB">
              <w:rPr>
                <w:lang w:val="en-GB"/>
              </w:rPr>
              <w:t>s</w:t>
            </w:r>
            <w:r w:rsidR="7F4562B5" w:rsidRPr="22B3CDDB">
              <w:rPr>
                <w:lang w:val="en-GB"/>
              </w:rPr>
              <w:t xml:space="preserve"> pins </w:t>
            </w:r>
            <w:r w:rsidR="262958DD" w:rsidRPr="22B3CDDB">
              <w:rPr>
                <w:i/>
                <w:iCs/>
                <w:lang w:val="en-GB"/>
              </w:rPr>
              <w:t>row_shift[4]</w:t>
            </w:r>
            <w:r w:rsidR="262958DD" w:rsidRPr="22B3CDDB">
              <w:rPr>
                <w:lang w:val="en-GB"/>
              </w:rPr>
              <w:t xml:space="preserve"> </w:t>
            </w:r>
            <w:r w:rsidR="7F4562B5" w:rsidRPr="22B3CDDB">
              <w:rPr>
                <w:lang w:val="en-GB"/>
              </w:rPr>
              <w:t xml:space="preserve">and one </w:t>
            </w:r>
            <w:r w:rsidR="000E7410" w:rsidRPr="22B3CDDB">
              <w:rPr>
                <w:lang w:val="en-GB"/>
              </w:rPr>
              <w:t>for</w:t>
            </w:r>
            <w:r w:rsidR="7F4562B5" w:rsidRPr="22B3CDDB">
              <w:rPr>
                <w:lang w:val="en-GB"/>
              </w:rPr>
              <w:t xml:space="preserve"> column</w:t>
            </w:r>
            <w:r w:rsidR="00887769" w:rsidRPr="22B3CDDB">
              <w:rPr>
                <w:lang w:val="en-GB"/>
              </w:rPr>
              <w:t>s</w:t>
            </w:r>
            <w:r w:rsidR="7F4562B5" w:rsidRPr="22B3CDDB">
              <w:rPr>
                <w:lang w:val="en-GB"/>
              </w:rPr>
              <w:t xml:space="preserve"> pins</w:t>
            </w:r>
            <w:r w:rsidR="00887769" w:rsidRPr="22B3CDDB">
              <w:rPr>
                <w:lang w:val="en-GB"/>
              </w:rPr>
              <w:t xml:space="preserve"> </w:t>
            </w:r>
            <w:r w:rsidR="0CF6D8D4" w:rsidRPr="22B3CDDB">
              <w:rPr>
                <w:i/>
                <w:iCs/>
                <w:lang w:val="en-GB"/>
              </w:rPr>
              <w:t>column_shift[4]</w:t>
            </w:r>
            <w:r w:rsidR="000E7410" w:rsidRPr="22B3CDDB">
              <w:rPr>
                <w:lang w:val="en-GB"/>
              </w:rPr>
              <w:t xml:space="preserve"> </w:t>
            </w:r>
            <w:r w:rsidR="00887769" w:rsidRPr="22B3CDDB">
              <w:rPr>
                <w:lang w:val="en-GB"/>
              </w:rPr>
              <w:t>addresses</w:t>
            </w:r>
            <w:r w:rsidR="25254721" w:rsidRPr="22B3CDDB">
              <w:rPr>
                <w:lang w:val="en-GB"/>
              </w:rPr>
              <w:t>;</w:t>
            </w:r>
            <w:r w:rsidR="69D19E91" w:rsidRPr="22B3CDDB">
              <w:rPr>
                <w:lang w:val="en-GB"/>
              </w:rPr>
              <w:t xml:space="preserve"> a</w:t>
            </w:r>
            <w:r w:rsidR="7F4562B5" w:rsidRPr="22B3CDDB">
              <w:rPr>
                <w:lang w:val="en-GB"/>
              </w:rPr>
              <w:t xml:space="preserve"> matrix to store the numbers and the letter</w:t>
            </w:r>
            <w:r w:rsidR="037B5B23" w:rsidRPr="22B3CDDB">
              <w:rPr>
                <w:lang w:val="en-GB"/>
              </w:rPr>
              <w:t>s</w:t>
            </w:r>
            <w:r w:rsidR="7F4562B5" w:rsidRPr="22B3CDDB">
              <w:rPr>
                <w:lang w:val="en-GB"/>
              </w:rPr>
              <w:t xml:space="preserve"> associated to each button</w:t>
            </w:r>
            <w:r w:rsidR="7FA441B8" w:rsidRPr="22B3CDDB">
              <w:rPr>
                <w:lang w:val="en-GB"/>
              </w:rPr>
              <w:t xml:space="preserve"> </w:t>
            </w:r>
            <w:r w:rsidR="7FA441B8" w:rsidRPr="22B3CDDB">
              <w:rPr>
                <w:i/>
                <w:iCs/>
                <w:lang w:val="en-GB"/>
              </w:rPr>
              <w:t>matrix_button[4][4]</w:t>
            </w:r>
            <w:r w:rsidR="0037046F" w:rsidRPr="22B3CDDB">
              <w:rPr>
                <w:lang w:val="en-GB"/>
              </w:rPr>
              <w:t xml:space="preserve"> </w:t>
            </w:r>
            <w:r w:rsidR="48B21A39" w:rsidRPr="22B3CDDB">
              <w:rPr>
                <w:lang w:val="en-GB"/>
              </w:rPr>
              <w:t xml:space="preserve">and three matrix called </w:t>
            </w:r>
            <w:r w:rsidR="48B21A39" w:rsidRPr="22B3CDDB">
              <w:rPr>
                <w:i/>
                <w:iCs/>
                <w:lang w:val="en-GB"/>
              </w:rPr>
              <w:t>flag_matrix[4][4]</w:t>
            </w:r>
            <w:r w:rsidR="48B21A39" w:rsidRPr="22B3CDDB">
              <w:rPr>
                <w:lang w:val="en-GB"/>
              </w:rPr>
              <w:t xml:space="preserve">, </w:t>
            </w:r>
            <w:r w:rsidR="48B21A39" w:rsidRPr="22B3CDDB">
              <w:rPr>
                <w:i/>
                <w:iCs/>
                <w:lang w:val="en-GB"/>
              </w:rPr>
              <w:t>tempo_riga</w:t>
            </w:r>
            <w:r w:rsidR="22343A6F" w:rsidRPr="22B3CDDB">
              <w:rPr>
                <w:i/>
                <w:iCs/>
                <w:lang w:val="en-GB"/>
              </w:rPr>
              <w:t xml:space="preserve"> </w:t>
            </w:r>
            <w:r w:rsidR="48B21A39" w:rsidRPr="22B3CDDB">
              <w:rPr>
                <w:i/>
                <w:iCs/>
                <w:lang w:val="en-GB"/>
              </w:rPr>
              <w:t>[4][4]</w:t>
            </w:r>
            <w:r w:rsidR="69AC9094" w:rsidRPr="22B3CDDB">
              <w:rPr>
                <w:i/>
                <w:iCs/>
                <w:lang w:val="en-GB"/>
              </w:rPr>
              <w:t xml:space="preserve"> </w:t>
            </w:r>
            <w:r w:rsidR="151C1423" w:rsidRPr="22B3CDDB">
              <w:rPr>
                <w:lang w:val="en-GB"/>
              </w:rPr>
              <w:t>and</w:t>
            </w:r>
            <w:r w:rsidR="00887769" w:rsidRPr="22B3CDDB">
              <w:rPr>
                <w:lang w:val="en-GB"/>
              </w:rPr>
              <w:t xml:space="preserve"> </w:t>
            </w:r>
            <w:r w:rsidR="48B21A39" w:rsidRPr="22B3CDDB">
              <w:rPr>
                <w:i/>
                <w:iCs/>
                <w:lang w:val="en-GB"/>
              </w:rPr>
              <w:t>print</w:t>
            </w:r>
            <w:r w:rsidR="22343A6F" w:rsidRPr="22B3CDDB">
              <w:rPr>
                <w:i/>
                <w:iCs/>
                <w:lang w:val="en-GB"/>
              </w:rPr>
              <w:t xml:space="preserve"> </w:t>
            </w:r>
            <w:r w:rsidR="48B21A39" w:rsidRPr="22B3CDDB">
              <w:rPr>
                <w:i/>
                <w:iCs/>
                <w:lang w:val="en-GB"/>
              </w:rPr>
              <w:t>[4][4]</w:t>
            </w:r>
            <w:r w:rsidR="48B21A39" w:rsidRPr="22B3CDDB">
              <w:rPr>
                <w:lang w:val="en-GB"/>
              </w:rPr>
              <w:t xml:space="preserve"> used to store the status of each button</w:t>
            </w:r>
            <w:r w:rsidR="7691F7C3" w:rsidRPr="22B3CDDB">
              <w:rPr>
                <w:lang w:val="en-GB"/>
              </w:rPr>
              <w:t>, the press duration and to manage the print operation.</w:t>
            </w:r>
            <w:del w:id="0" w:author="Francesco Latino" w:date="2023-12-04T10:10:00Z">
              <w:r w:rsidR="7691F7C3" w:rsidRPr="22B3CDDB" w:rsidDel="7691F7C3">
                <w:rPr>
                  <w:lang w:val="en-GB"/>
                </w:rPr>
                <w:delText xml:space="preserve"> </w:delText>
              </w:r>
            </w:del>
          </w:p>
          <w:p w14:paraId="32300A75" w14:textId="77777777" w:rsidR="00887769" w:rsidRDefault="00887769" w:rsidP="4BF8953B">
            <w:pPr>
              <w:spacing w:after="10"/>
              <w:rPr>
                <w:lang w:val="en-GB"/>
              </w:rPr>
            </w:pPr>
          </w:p>
          <w:p w14:paraId="4F033100" w14:textId="77777777" w:rsidR="00887769" w:rsidRDefault="7691F7C3" w:rsidP="4BF8953B">
            <w:pPr>
              <w:spacing w:after="10"/>
              <w:rPr>
                <w:lang w:val="en-GB"/>
              </w:rPr>
            </w:pPr>
            <w:r w:rsidRPr="4BF8953B">
              <w:rPr>
                <w:lang w:val="en-GB"/>
              </w:rPr>
              <w:t xml:space="preserve">In the </w:t>
            </w:r>
            <w:r w:rsidRPr="00887769">
              <w:rPr>
                <w:i/>
                <w:iCs/>
                <w:lang w:val="en-GB"/>
              </w:rPr>
              <w:t>while(1)</w:t>
            </w:r>
            <w:r w:rsidRPr="4BF8953B">
              <w:rPr>
                <w:lang w:val="en-GB"/>
              </w:rPr>
              <w:t xml:space="preserve"> loop we use 2 nested for cycles to iterate on the </w:t>
            </w:r>
            <w:r w:rsidR="5EEA6761" w:rsidRPr="4BF8953B">
              <w:rPr>
                <w:lang w:val="en-GB"/>
              </w:rPr>
              <w:t xml:space="preserve">column and on the rows. In </w:t>
            </w:r>
            <w:r w:rsidR="00887769" w:rsidRPr="4BF8953B">
              <w:rPr>
                <w:lang w:val="en-GB"/>
              </w:rPr>
              <w:t>particular, with</w:t>
            </w:r>
            <w:r w:rsidR="5EEA6761" w:rsidRPr="4BF8953B">
              <w:rPr>
                <w:lang w:val="en-GB"/>
              </w:rPr>
              <w:t xml:space="preserve"> the first for cycle we </w:t>
            </w:r>
            <w:r w:rsidR="2FC450CA" w:rsidRPr="4BF8953B">
              <w:rPr>
                <w:lang w:val="en-GB"/>
              </w:rPr>
              <w:t xml:space="preserve">keep one column fixed and we enable the pin with the function </w:t>
            </w:r>
            <w:r w:rsidR="5460CD17" w:rsidRPr="00887769">
              <w:rPr>
                <w:i/>
                <w:iCs/>
                <w:lang w:val="en-GB"/>
              </w:rPr>
              <w:t>HAL_GPIO_WritePin(GPIOC,column_shift[i], GPIO_PIN_SET)</w:t>
            </w:r>
            <w:r w:rsidR="5460CD17" w:rsidRPr="4BF8953B">
              <w:rPr>
                <w:lang w:val="en-GB"/>
              </w:rPr>
              <w:t>. Next, with the second for cycle we iterate on the 4 rows.</w:t>
            </w:r>
          </w:p>
          <w:p w14:paraId="494C6855" w14:textId="77777777" w:rsidR="00887769" w:rsidRDefault="00887769" w:rsidP="4BF8953B">
            <w:pPr>
              <w:spacing w:after="10"/>
              <w:rPr>
                <w:lang w:val="en-GB"/>
              </w:rPr>
            </w:pPr>
          </w:p>
          <w:p w14:paraId="49F4A656" w14:textId="21ABE8FA" w:rsidR="00887769" w:rsidRDefault="5460CD17" w:rsidP="4BF8953B">
            <w:pPr>
              <w:spacing w:after="10"/>
              <w:rPr>
                <w:lang w:val="en-GB"/>
              </w:rPr>
            </w:pPr>
            <w:r w:rsidRPr="22B3CDDB">
              <w:rPr>
                <w:lang w:val="en-GB"/>
              </w:rPr>
              <w:t xml:space="preserve">For each row we do some controls. </w:t>
            </w:r>
            <w:r w:rsidR="5E8A558A" w:rsidRPr="22B3CDDB">
              <w:rPr>
                <w:lang w:val="en-GB"/>
              </w:rPr>
              <w:t>Firstly,</w:t>
            </w:r>
            <w:r w:rsidRPr="22B3CDDB">
              <w:rPr>
                <w:lang w:val="en-GB"/>
              </w:rPr>
              <w:t xml:space="preserve"> if the butto</w:t>
            </w:r>
            <w:r w:rsidR="50C141FD" w:rsidRPr="22B3CDDB">
              <w:rPr>
                <w:lang w:val="en-GB"/>
              </w:rPr>
              <w:t xml:space="preserve">n is </w:t>
            </w:r>
            <w:r w:rsidR="306BE9E1" w:rsidRPr="22B3CDDB">
              <w:rPr>
                <w:lang w:val="en-GB"/>
              </w:rPr>
              <w:t>pressed,</w:t>
            </w:r>
            <w:r w:rsidR="50C141FD" w:rsidRPr="22B3CDDB">
              <w:rPr>
                <w:lang w:val="en-GB"/>
              </w:rPr>
              <w:t xml:space="preserve"> we read </w:t>
            </w:r>
            <w:r w:rsidR="65A38FD8" w:rsidRPr="22B3CDDB">
              <w:rPr>
                <w:lang w:val="en-GB"/>
              </w:rPr>
              <w:t xml:space="preserve">a logic 0 in the pin with the function </w:t>
            </w:r>
            <w:r w:rsidR="65A38FD8" w:rsidRPr="22B3CDDB">
              <w:rPr>
                <w:i/>
                <w:iCs/>
                <w:lang w:val="en-GB"/>
              </w:rPr>
              <w:t>HAL_GPIO_ReadPin(GPIOC, row_shift[j])==GPIO_PIN_RESET)</w:t>
            </w:r>
            <w:r w:rsidR="65A38FD8" w:rsidRPr="22B3CDDB">
              <w:rPr>
                <w:lang w:val="en-GB"/>
              </w:rPr>
              <w:t>.</w:t>
            </w:r>
            <w:r w:rsidR="00FB4CFE" w:rsidRPr="22B3CDDB">
              <w:rPr>
                <w:lang w:val="en-GB"/>
              </w:rPr>
              <w:t xml:space="preserve"> We control that the button is pressed</w:t>
            </w:r>
            <w:r w:rsidR="65A38FD8" w:rsidRPr="22B3CDDB">
              <w:rPr>
                <w:lang w:val="en-GB"/>
              </w:rPr>
              <w:t xml:space="preserve"> for </w:t>
            </w:r>
            <w:r w:rsidR="45C9EE76" w:rsidRPr="22B3CDDB">
              <w:rPr>
                <w:lang w:val="en-GB"/>
              </w:rPr>
              <w:t>3</w:t>
            </w:r>
            <w:r w:rsidR="65A38FD8" w:rsidRPr="22B3CDDB">
              <w:rPr>
                <w:lang w:val="en-GB"/>
              </w:rPr>
              <w:t xml:space="preserve"> </w:t>
            </w:r>
            <w:r w:rsidR="31A8F571" w:rsidRPr="22B3CDDB">
              <w:rPr>
                <w:lang w:val="en-GB"/>
              </w:rPr>
              <w:t>consecutive</w:t>
            </w:r>
            <w:ins w:id="1" w:author="Francesco Latino" w:date="2023-12-04T10:13:00Z">
              <w:r w:rsidR="0028154B" w:rsidRPr="22B3CDDB">
                <w:rPr>
                  <w:lang w:val="en-GB"/>
                </w:rPr>
                <w:t xml:space="preserve"> </w:t>
              </w:r>
            </w:ins>
            <w:r w:rsidR="65A38FD8" w:rsidRPr="22B3CDDB">
              <w:rPr>
                <w:lang w:val="en-GB"/>
              </w:rPr>
              <w:t xml:space="preserve">cycles to raise the flag </w:t>
            </w:r>
            <w:r w:rsidR="65A38FD8" w:rsidRPr="22B3CDDB">
              <w:rPr>
                <w:i/>
                <w:iCs/>
                <w:lang w:val="en-GB"/>
              </w:rPr>
              <w:t>print[4][4]</w:t>
            </w:r>
            <w:r w:rsidR="65A38FD8" w:rsidRPr="22B3CDDB">
              <w:rPr>
                <w:lang w:val="en-GB"/>
              </w:rPr>
              <w:t xml:space="preserve">, </w:t>
            </w:r>
            <w:r w:rsidR="00887769" w:rsidRPr="22B3CDDB">
              <w:rPr>
                <w:lang w:val="en-GB"/>
              </w:rPr>
              <w:t xml:space="preserve">in the </w:t>
            </w:r>
            <w:r w:rsidR="65A38FD8" w:rsidRPr="22B3CDDB">
              <w:rPr>
                <w:lang w:val="en-GB"/>
              </w:rPr>
              <w:t>specific</w:t>
            </w:r>
            <w:r w:rsidR="00887769" w:rsidRPr="22B3CDDB">
              <w:rPr>
                <w:lang w:val="en-GB"/>
              </w:rPr>
              <w:t xml:space="preserve"> position</w:t>
            </w:r>
            <w:r w:rsidR="65A38FD8" w:rsidRPr="22B3CDDB">
              <w:rPr>
                <w:lang w:val="en-GB"/>
              </w:rPr>
              <w:t xml:space="preserve"> for that </w:t>
            </w:r>
            <w:r w:rsidR="4B754B0E" w:rsidRPr="22B3CDDB">
              <w:rPr>
                <w:lang w:val="en-GB"/>
              </w:rPr>
              <w:t>button</w:t>
            </w:r>
            <w:r w:rsidR="65A38FD8" w:rsidRPr="22B3CDDB">
              <w:rPr>
                <w:lang w:val="en-GB"/>
              </w:rPr>
              <w:t xml:space="preserve">, to </w:t>
            </w:r>
            <w:r w:rsidR="13814E89" w:rsidRPr="22B3CDDB">
              <w:rPr>
                <w:lang w:val="en-GB"/>
              </w:rPr>
              <w:t xml:space="preserve">print the </w:t>
            </w:r>
            <w:r w:rsidR="562A464A" w:rsidRPr="22B3CDDB">
              <w:rPr>
                <w:lang w:val="en-GB"/>
              </w:rPr>
              <w:t>character</w:t>
            </w:r>
            <w:r w:rsidR="13814E89" w:rsidRPr="22B3CDDB">
              <w:rPr>
                <w:lang w:val="en-GB"/>
              </w:rPr>
              <w:t>.</w:t>
            </w:r>
            <w:r w:rsidR="016FB147" w:rsidRPr="22B3CDDB">
              <w:rPr>
                <w:lang w:val="en-GB"/>
              </w:rPr>
              <w:t xml:space="preserve"> To do this we use a counter </w:t>
            </w:r>
            <w:r w:rsidR="016FB147" w:rsidRPr="22B3CDDB">
              <w:rPr>
                <w:i/>
                <w:iCs/>
                <w:lang w:val="en-GB"/>
              </w:rPr>
              <w:t>tempo_riga[4][4</w:t>
            </w:r>
            <w:r w:rsidR="00FB4CFE" w:rsidRPr="22B3CDDB">
              <w:rPr>
                <w:i/>
                <w:iCs/>
                <w:lang w:val="en-GB"/>
              </w:rPr>
              <w:t>]</w:t>
            </w:r>
            <w:r w:rsidR="016FB147" w:rsidRPr="22B3CDDB">
              <w:rPr>
                <w:lang w:val="en-GB"/>
              </w:rPr>
              <w:t>.</w:t>
            </w:r>
            <w:r w:rsidR="13814E89" w:rsidRPr="22B3CDDB">
              <w:rPr>
                <w:lang w:val="en-GB"/>
              </w:rPr>
              <w:t xml:space="preserve"> In this way we manage the debouncing</w:t>
            </w:r>
            <w:r w:rsidR="0028154B" w:rsidRPr="22B3CDDB">
              <w:rPr>
                <w:lang w:val="en-GB"/>
              </w:rPr>
              <w:t xml:space="preserve"> without making the code stop in the same point to control that the button </w:t>
            </w:r>
            <w:r w:rsidR="00364C55" w:rsidRPr="22B3CDDB">
              <w:rPr>
                <w:lang w:val="en-GB"/>
              </w:rPr>
              <w:t>has been pressed for long enough.</w:t>
            </w:r>
          </w:p>
          <w:p w14:paraId="4D7E08EC" w14:textId="77777777" w:rsidR="00887769" w:rsidRDefault="00887769" w:rsidP="4BF8953B">
            <w:pPr>
              <w:spacing w:after="10"/>
              <w:rPr>
                <w:lang w:val="en-GB"/>
              </w:rPr>
            </w:pPr>
          </w:p>
          <w:p w14:paraId="2A9B311E" w14:textId="3F40775A" w:rsidR="7691F7C3" w:rsidRDefault="13814E89" w:rsidP="4BF8953B">
            <w:pPr>
              <w:spacing w:after="10"/>
              <w:rPr>
                <w:lang w:val="en-GB"/>
              </w:rPr>
            </w:pPr>
            <w:r w:rsidRPr="22B3CDDB">
              <w:rPr>
                <w:lang w:val="en-GB"/>
              </w:rPr>
              <w:t xml:space="preserve">Then, if we </w:t>
            </w:r>
            <w:r w:rsidR="7C251FDB" w:rsidRPr="22B3CDDB">
              <w:rPr>
                <w:lang w:val="en-GB"/>
              </w:rPr>
              <w:t xml:space="preserve">read that the button has been released, </w:t>
            </w:r>
            <w:r w:rsidR="7653E75D" w:rsidRPr="22B3CDDB">
              <w:rPr>
                <w:lang w:val="en-GB"/>
              </w:rPr>
              <w:t xml:space="preserve">the </w:t>
            </w:r>
            <w:r w:rsidR="7653E75D" w:rsidRPr="22B3CDDB">
              <w:rPr>
                <w:i/>
                <w:iCs/>
                <w:lang w:val="en-GB"/>
              </w:rPr>
              <w:t>tempo_riga</w:t>
            </w:r>
            <w:r w:rsidR="00887769" w:rsidRPr="22B3CDDB">
              <w:rPr>
                <w:i/>
                <w:iCs/>
                <w:lang w:val="en-GB"/>
              </w:rPr>
              <w:t>[4][4]</w:t>
            </w:r>
            <w:r w:rsidR="7653E75D" w:rsidRPr="22B3CDDB">
              <w:rPr>
                <w:lang w:val="en-GB"/>
              </w:rPr>
              <w:t xml:space="preserve"> is </w:t>
            </w:r>
            <w:r w:rsidR="00887769" w:rsidRPr="22B3CDDB">
              <w:rPr>
                <w:lang w:val="en-GB"/>
              </w:rPr>
              <w:t>set</w:t>
            </w:r>
            <w:r w:rsidR="7653E75D" w:rsidRPr="22B3CDDB">
              <w:rPr>
                <w:lang w:val="en-GB"/>
              </w:rPr>
              <w:t xml:space="preserve"> to 0 and we </w:t>
            </w:r>
            <w:r w:rsidR="006F2628" w:rsidRPr="22B3CDDB">
              <w:rPr>
                <w:lang w:val="en-GB"/>
              </w:rPr>
              <w:t xml:space="preserve">set </w:t>
            </w:r>
            <w:r w:rsidR="7653E75D" w:rsidRPr="22B3CDDB">
              <w:rPr>
                <w:lang w:val="en-GB"/>
              </w:rPr>
              <w:t xml:space="preserve">another flag </w:t>
            </w:r>
            <w:r w:rsidR="7653E75D" w:rsidRPr="22B3CDDB">
              <w:rPr>
                <w:i/>
                <w:iCs/>
                <w:lang w:val="en-GB"/>
              </w:rPr>
              <w:t>flag_matrix</w:t>
            </w:r>
            <w:r w:rsidR="63D27204" w:rsidRPr="22B3CDDB">
              <w:rPr>
                <w:i/>
                <w:iCs/>
                <w:lang w:val="en-GB"/>
              </w:rPr>
              <w:t>[4][4]</w:t>
            </w:r>
            <w:r w:rsidR="63D27204" w:rsidRPr="22B3CDDB">
              <w:rPr>
                <w:lang w:val="en-GB"/>
              </w:rPr>
              <w:t>: this flag is used to avoid that the character is printed multiple times when the button is ke</w:t>
            </w:r>
            <w:r w:rsidR="207ECA6F" w:rsidRPr="22B3CDDB">
              <w:rPr>
                <w:lang w:val="en-GB"/>
              </w:rPr>
              <w:t>pt</w:t>
            </w:r>
            <w:r w:rsidR="63D27204" w:rsidRPr="22B3CDDB">
              <w:rPr>
                <w:lang w:val="en-GB"/>
              </w:rPr>
              <w:t xml:space="preserve"> pressed. We want that same character to be printed only if the button is released and </w:t>
            </w:r>
            <w:r w:rsidR="63D27204" w:rsidRPr="22B3CDDB">
              <w:rPr>
                <w:lang w:val="en-GB"/>
              </w:rPr>
              <w:lastRenderedPageBreak/>
              <w:t xml:space="preserve">pressed again. So, </w:t>
            </w:r>
            <w:r w:rsidR="55C8B17E" w:rsidRPr="22B3CDDB">
              <w:rPr>
                <w:lang w:val="en-GB"/>
              </w:rPr>
              <w:t>an if construct send</w:t>
            </w:r>
            <w:r w:rsidR="00887769" w:rsidRPr="22B3CDDB">
              <w:rPr>
                <w:lang w:val="en-GB"/>
              </w:rPr>
              <w:t>s</w:t>
            </w:r>
            <w:r w:rsidR="55C8B17E" w:rsidRPr="22B3CDDB">
              <w:rPr>
                <w:lang w:val="en-GB"/>
              </w:rPr>
              <w:t xml:space="preserve"> the character through UART communication if</w:t>
            </w:r>
            <w:r w:rsidR="4B25558E" w:rsidRPr="22B3CDDB">
              <w:rPr>
                <w:lang w:val="en-GB"/>
              </w:rPr>
              <w:t xml:space="preserve"> the flag </w:t>
            </w:r>
            <w:r w:rsidR="4B25558E" w:rsidRPr="22B3CDDB">
              <w:rPr>
                <w:i/>
                <w:iCs/>
                <w:lang w:val="en-GB"/>
              </w:rPr>
              <w:t>print</w:t>
            </w:r>
            <w:r w:rsidR="4B25558E" w:rsidRPr="22B3CDDB">
              <w:rPr>
                <w:lang w:val="en-GB"/>
              </w:rPr>
              <w:t xml:space="preserve"> is 1 and the </w:t>
            </w:r>
            <w:r w:rsidR="4B25558E" w:rsidRPr="22B3CDDB">
              <w:rPr>
                <w:i/>
                <w:iCs/>
                <w:lang w:val="en-GB"/>
              </w:rPr>
              <w:t>flag_matrix</w:t>
            </w:r>
            <w:r w:rsidR="4B25558E" w:rsidRPr="22B3CDDB">
              <w:rPr>
                <w:lang w:val="en-GB"/>
              </w:rPr>
              <w:t xml:space="preserve"> is 0. Once we have </w:t>
            </w:r>
            <w:r w:rsidR="45BB5F45" w:rsidRPr="22B3CDDB">
              <w:rPr>
                <w:lang w:val="en-GB"/>
              </w:rPr>
              <w:t>printed,</w:t>
            </w:r>
            <w:r w:rsidR="4B25558E" w:rsidRPr="22B3CDDB">
              <w:rPr>
                <w:lang w:val="en-GB"/>
              </w:rPr>
              <w:t xml:space="preserve"> we raise the </w:t>
            </w:r>
            <w:r w:rsidR="4B25558E" w:rsidRPr="22B3CDDB">
              <w:rPr>
                <w:i/>
                <w:iCs/>
                <w:lang w:val="en-GB"/>
              </w:rPr>
              <w:t>flag_matrix</w:t>
            </w:r>
            <w:r w:rsidR="4B25558E" w:rsidRPr="22B3CDDB">
              <w:rPr>
                <w:lang w:val="en-GB"/>
              </w:rPr>
              <w:t xml:space="preserve"> to 1</w:t>
            </w:r>
            <w:r w:rsidR="00887769" w:rsidRPr="22B3CDDB">
              <w:rPr>
                <w:lang w:val="en-GB"/>
              </w:rPr>
              <w:t xml:space="preserve"> and set the </w:t>
            </w:r>
            <w:r w:rsidR="00887769" w:rsidRPr="22B3CDDB">
              <w:rPr>
                <w:i/>
                <w:iCs/>
                <w:lang w:val="en-GB"/>
              </w:rPr>
              <w:t>print</w:t>
            </w:r>
            <w:r w:rsidR="00887769" w:rsidRPr="22B3CDDB">
              <w:rPr>
                <w:lang w:val="en-GB"/>
              </w:rPr>
              <w:t xml:space="preserve"> one to 0</w:t>
            </w:r>
            <w:r w:rsidR="4B25558E" w:rsidRPr="22B3CDDB">
              <w:rPr>
                <w:lang w:val="en-GB"/>
              </w:rPr>
              <w:t xml:space="preserve">. In this way, </w:t>
            </w:r>
            <w:r w:rsidR="6CB34C79" w:rsidRPr="22B3CDDB">
              <w:rPr>
                <w:lang w:val="en-GB"/>
              </w:rPr>
              <w:t>after all the iteration</w:t>
            </w:r>
            <w:r w:rsidR="56E6D436" w:rsidRPr="22B3CDDB">
              <w:rPr>
                <w:lang w:val="en-GB"/>
              </w:rPr>
              <w:t>s</w:t>
            </w:r>
            <w:r w:rsidR="6CB34C79" w:rsidRPr="22B3CDDB">
              <w:rPr>
                <w:lang w:val="en-GB"/>
              </w:rPr>
              <w:t xml:space="preserve">, the same button will print the </w:t>
            </w:r>
            <w:r w:rsidR="00887769" w:rsidRPr="22B3CDDB">
              <w:rPr>
                <w:lang w:val="en-GB"/>
              </w:rPr>
              <w:t>character</w:t>
            </w:r>
            <w:r w:rsidR="6CB34C79" w:rsidRPr="22B3CDDB">
              <w:rPr>
                <w:lang w:val="en-GB"/>
              </w:rPr>
              <w:t xml:space="preserve"> only if the </w:t>
            </w:r>
            <w:r w:rsidR="6CB34C79" w:rsidRPr="22B3CDDB">
              <w:rPr>
                <w:i/>
                <w:iCs/>
                <w:lang w:val="en-GB"/>
              </w:rPr>
              <w:t>flag_matrix</w:t>
            </w:r>
            <w:r w:rsidR="6CB34C79" w:rsidRPr="22B3CDDB">
              <w:rPr>
                <w:lang w:val="en-GB"/>
              </w:rPr>
              <w:t xml:space="preserve"> is back to zero and this happens only if the button has been released</w:t>
            </w:r>
            <w:r w:rsidR="5498B5B9" w:rsidRPr="22B3CDDB">
              <w:rPr>
                <w:lang w:val="en-GB"/>
              </w:rPr>
              <w:t>!</w:t>
            </w:r>
          </w:p>
          <w:p w14:paraId="5A3A035B" w14:textId="53E0243F" w:rsidR="5B5D3512" w:rsidRDefault="5B5D3512" w:rsidP="5B5D3512">
            <w:pPr>
              <w:spacing w:after="10"/>
              <w:rPr>
                <w:b/>
                <w:bCs/>
                <w:lang w:val="en-GB"/>
              </w:rPr>
            </w:pPr>
          </w:p>
          <w:p w14:paraId="64A0A313" w14:textId="3ABEF4A4" w:rsidR="609EC3BD" w:rsidRDefault="609EC3BD" w:rsidP="5B5D3512">
            <w:pPr>
              <w:spacing w:after="10"/>
              <w:rPr>
                <w:b/>
                <w:bCs/>
                <w:lang w:val="en-GB"/>
              </w:rPr>
            </w:pPr>
            <w:r w:rsidRPr="31346AA1">
              <w:rPr>
                <w:b/>
                <w:bCs/>
                <w:lang w:val="en-GB"/>
              </w:rPr>
              <w:t>Part 1b</w:t>
            </w:r>
            <w:r w:rsidR="0DFF39AC" w:rsidRPr="31346AA1">
              <w:rPr>
                <w:b/>
                <w:bCs/>
                <w:lang w:val="en-GB"/>
              </w:rPr>
              <w:t>:</w:t>
            </w:r>
          </w:p>
          <w:p w14:paraId="3DD71846" w14:textId="20AC5066" w:rsidR="79710197" w:rsidRPr="00F24A2B" w:rsidRDefault="79710197" w:rsidP="79710197">
            <w:pPr>
              <w:spacing w:after="10"/>
              <w:rPr>
                <w:lang w:val="en-GB"/>
              </w:rPr>
            </w:pPr>
          </w:p>
          <w:p w14:paraId="76E52AD6" w14:textId="6BD88379" w:rsidR="07F169B3" w:rsidRDefault="07F169B3" w:rsidP="79710197">
            <w:pPr>
              <w:spacing w:after="10"/>
              <w:rPr>
                <w:lang w:val="en-GB"/>
              </w:rPr>
            </w:pPr>
            <w:r w:rsidRPr="00F24A2B">
              <w:rPr>
                <w:lang w:val="en-GB"/>
              </w:rPr>
              <w:t>To implement the desired functionality of the button matrix, a timer (TIM3) with interrupts at a frequency of about 100Hz needs to be set up, with a prescaler of 8400-1 and a counter of 100-1. To enable the use of a button matrix of the gree</w:t>
            </w:r>
            <w:r w:rsidR="396D237D" w:rsidRPr="00F24A2B">
              <w:rPr>
                <w:lang w:val="en-GB"/>
              </w:rPr>
              <w:t>n board</w:t>
            </w:r>
            <w:r w:rsidRPr="00F24A2B">
              <w:rPr>
                <w:lang w:val="en-GB"/>
              </w:rPr>
              <w:t>, GPIO inputs PC2, PC3, PC12, and PC13 should be enabled, while GPIO outputs PC8, PC9, PC10, and PC11 need to be configured.</w:t>
            </w:r>
          </w:p>
          <w:p w14:paraId="4CCE1DEB" w14:textId="082E80F8" w:rsidR="00F23B6A" w:rsidRPr="00F24A2B" w:rsidRDefault="00F23B6A" w:rsidP="79710197">
            <w:pPr>
              <w:spacing w:after="10"/>
              <w:rPr>
                <w:lang w:val="en-GB"/>
              </w:rPr>
            </w:pPr>
          </w:p>
          <w:p w14:paraId="346F9102" w14:textId="1B79FEA7" w:rsidR="00E87738" w:rsidRDefault="07F169B3" w:rsidP="79710197">
            <w:pPr>
              <w:spacing w:after="10"/>
              <w:rPr>
                <w:lang w:val="en-GB"/>
              </w:rPr>
            </w:pPr>
            <w:r w:rsidRPr="00F24A2B">
              <w:rPr>
                <w:lang w:val="en-GB"/>
              </w:rPr>
              <w:t xml:space="preserve">Once the code is generated, two </w:t>
            </w:r>
            <w:r w:rsidR="424D57C4" w:rsidRPr="00F24A2B">
              <w:rPr>
                <w:lang w:val="en-GB"/>
              </w:rPr>
              <w:t xml:space="preserve">global </w:t>
            </w:r>
            <w:r w:rsidRPr="00F24A2B">
              <w:rPr>
                <w:lang w:val="en-GB"/>
              </w:rPr>
              <w:t xml:space="preserve">arrays </w:t>
            </w:r>
            <w:r w:rsidR="0FD6D017" w:rsidRPr="00F24A2B">
              <w:rPr>
                <w:lang w:val="en-GB"/>
              </w:rPr>
              <w:t>ar</w:t>
            </w:r>
            <w:r w:rsidRPr="00F24A2B">
              <w:rPr>
                <w:lang w:val="en-GB"/>
              </w:rPr>
              <w:t xml:space="preserve">e created for input and output, respecting the correct column </w:t>
            </w:r>
            <w:r w:rsidR="21B50620" w:rsidRPr="00F24A2B">
              <w:rPr>
                <w:lang w:val="en-GB"/>
              </w:rPr>
              <w:t xml:space="preserve">and row </w:t>
            </w:r>
            <w:r w:rsidRPr="00F24A2B">
              <w:rPr>
                <w:lang w:val="en-GB"/>
              </w:rPr>
              <w:t xml:space="preserve">ordering: </w:t>
            </w:r>
            <w:r w:rsidRPr="001C619E">
              <w:rPr>
                <w:i/>
                <w:iCs/>
                <w:lang w:val="en-GB"/>
              </w:rPr>
              <w:t>{GPIO_PIN_3, GPIO_PIN_2, GPIO_PIN_13, GPIO_PIN_12}</w:t>
            </w:r>
            <w:r w:rsidRPr="00F24A2B">
              <w:rPr>
                <w:lang w:val="en-GB"/>
              </w:rPr>
              <w:t xml:space="preserve"> and </w:t>
            </w:r>
            <w:r w:rsidRPr="001C619E">
              <w:rPr>
                <w:i/>
                <w:iCs/>
                <w:lang w:val="en-GB"/>
              </w:rPr>
              <w:t xml:space="preserve">{GPIO_PIN_8, GPIO_PIN_9, GPIO_PIN_10, GPIO_PIN_11} </w:t>
            </w:r>
            <w:r w:rsidRPr="00F24A2B">
              <w:rPr>
                <w:lang w:val="en-GB"/>
              </w:rPr>
              <w:t>respectively.</w:t>
            </w:r>
            <w:r w:rsidR="00E87738">
              <w:rPr>
                <w:lang w:val="en-GB"/>
              </w:rPr>
              <w:t xml:space="preserve"> </w:t>
            </w:r>
            <w:r w:rsidRPr="00F24A2B">
              <w:rPr>
                <w:lang w:val="en-GB"/>
              </w:rPr>
              <w:t xml:space="preserve">Within the </w:t>
            </w:r>
            <w:r w:rsidRPr="00E87738">
              <w:rPr>
                <w:i/>
                <w:iCs/>
                <w:lang w:val="en-GB"/>
              </w:rPr>
              <w:t>HAL_TIM_PeriodElapsedCallback</w:t>
            </w:r>
            <w:r w:rsidR="00E87738">
              <w:rPr>
                <w:i/>
                <w:iCs/>
                <w:lang w:val="en-GB"/>
              </w:rPr>
              <w:t>()</w:t>
            </w:r>
            <w:r w:rsidRPr="00F24A2B">
              <w:rPr>
                <w:lang w:val="en-GB"/>
              </w:rPr>
              <w:t xml:space="preserve">, an array of characters </w:t>
            </w:r>
            <w:r w:rsidR="0252C4BF" w:rsidRPr="00F24A2B">
              <w:rPr>
                <w:lang w:val="en-GB"/>
              </w:rPr>
              <w:t xml:space="preserve">to be displayed </w:t>
            </w:r>
            <w:r w:rsidRPr="00F24A2B">
              <w:rPr>
                <w:lang w:val="en-GB"/>
              </w:rPr>
              <w:t>(</w:t>
            </w:r>
            <w:r w:rsidRPr="001C619E">
              <w:rPr>
                <w:i/>
                <w:iCs/>
                <w:lang w:val="en-GB"/>
              </w:rPr>
              <w:t>"CDEF89AB45670123"</w:t>
            </w:r>
            <w:r w:rsidRPr="00F24A2B">
              <w:rPr>
                <w:lang w:val="en-GB"/>
              </w:rPr>
              <w:t xml:space="preserve">), an array of 16 values </w:t>
            </w:r>
            <w:r w:rsidR="157CEDE2" w:rsidRPr="00F24A2B">
              <w:rPr>
                <w:lang w:val="en-GB"/>
              </w:rPr>
              <w:t xml:space="preserve">(initially set to 0) </w:t>
            </w:r>
            <w:r w:rsidRPr="00F24A2B">
              <w:rPr>
                <w:lang w:val="en-GB"/>
              </w:rPr>
              <w:t xml:space="preserve">to track button states, and a column counter </w:t>
            </w:r>
            <w:r w:rsidR="5FA532D9" w:rsidRPr="00F24A2B">
              <w:rPr>
                <w:lang w:val="en-GB"/>
              </w:rPr>
              <w:t>have</w:t>
            </w:r>
            <w:r w:rsidRPr="00F24A2B">
              <w:rPr>
                <w:lang w:val="en-GB"/>
              </w:rPr>
              <w:t xml:space="preserve"> be</w:t>
            </w:r>
            <w:r w:rsidR="6B132B5E" w:rsidRPr="00F24A2B">
              <w:rPr>
                <w:lang w:val="en-GB"/>
              </w:rPr>
              <w:t>en</w:t>
            </w:r>
            <w:r w:rsidRPr="00F24A2B">
              <w:rPr>
                <w:lang w:val="en-GB"/>
              </w:rPr>
              <w:t xml:space="preserve"> declared.</w:t>
            </w:r>
          </w:p>
          <w:p w14:paraId="5BBFAB7B" w14:textId="34BAEF03" w:rsidR="00E87738" w:rsidRDefault="00E87738" w:rsidP="79710197">
            <w:pPr>
              <w:spacing w:after="10"/>
              <w:rPr>
                <w:lang w:val="en-GB"/>
              </w:rPr>
            </w:pPr>
          </w:p>
          <w:p w14:paraId="1F051A7C" w14:textId="064E9482" w:rsidR="07F169B3" w:rsidRDefault="07F169B3" w:rsidP="79710197">
            <w:pPr>
              <w:spacing w:after="10"/>
              <w:rPr>
                <w:lang w:val="en-GB"/>
              </w:rPr>
            </w:pPr>
            <w:r w:rsidRPr="00F24A2B">
              <w:rPr>
                <w:lang w:val="en-GB"/>
              </w:rPr>
              <w:t xml:space="preserve">During each timer interrupt, the current column output pin is activated, and all four rows are read sequentially. For each row, it is checked whether the button was pressed during the </w:t>
            </w:r>
            <w:r w:rsidR="1468F60F" w:rsidRPr="00F24A2B">
              <w:rPr>
                <w:lang w:val="en-GB"/>
              </w:rPr>
              <w:t>previous fourth call</w:t>
            </w:r>
            <w:r w:rsidRPr="00F24A2B">
              <w:rPr>
                <w:lang w:val="en-GB"/>
              </w:rPr>
              <w:t xml:space="preserve"> using the states array. If the button was not pressed, the current character pressed is sent through UART</w:t>
            </w:r>
            <w:r w:rsidR="2B233291" w:rsidRPr="00F24A2B">
              <w:rPr>
                <w:lang w:val="en-GB"/>
              </w:rPr>
              <w:t xml:space="preserve"> inside a string</w:t>
            </w:r>
            <w:r w:rsidRPr="00F24A2B">
              <w:rPr>
                <w:lang w:val="en-GB"/>
              </w:rPr>
              <w:t xml:space="preserve">. If the button was pressed and is now released, the button's status is reset. Finally, the current column pin is deactivated, and the column counter is incremented </w:t>
            </w:r>
            <w:r w:rsidR="49878607" w:rsidRPr="00F24A2B">
              <w:rPr>
                <w:lang w:val="en-GB"/>
              </w:rPr>
              <w:t>with a modul</w:t>
            </w:r>
            <w:r w:rsidR="00857B6B">
              <w:rPr>
                <w:lang w:val="en-GB"/>
              </w:rPr>
              <w:t>us</w:t>
            </w:r>
            <w:r w:rsidR="49878607" w:rsidRPr="00F24A2B">
              <w:rPr>
                <w:lang w:val="en-GB"/>
              </w:rPr>
              <w:t xml:space="preserve"> 4 operation</w:t>
            </w:r>
            <w:r w:rsidRPr="00F24A2B">
              <w:rPr>
                <w:lang w:val="en-GB"/>
              </w:rPr>
              <w:t>.</w:t>
            </w:r>
          </w:p>
          <w:p w14:paraId="3A5EF492" w14:textId="77777777" w:rsidR="00125277" w:rsidRPr="00F24A2B" w:rsidRDefault="00125277" w:rsidP="79710197">
            <w:pPr>
              <w:spacing w:after="10"/>
              <w:rPr>
                <w:lang w:val="en-GB"/>
              </w:rPr>
            </w:pPr>
          </w:p>
          <w:p w14:paraId="452AFD88" w14:textId="6BBA943D" w:rsidR="00887769" w:rsidRPr="001C619E" w:rsidRDefault="07F169B3" w:rsidP="001C619E">
            <w:pPr>
              <w:spacing w:after="10"/>
              <w:rPr>
                <w:lang w:val="en-GB"/>
              </w:rPr>
            </w:pPr>
            <w:r w:rsidRPr="00F24A2B">
              <w:rPr>
                <w:lang w:val="en-GB"/>
              </w:rPr>
              <w:t xml:space="preserve">To initiate the timer and start generating interrupts, the </w:t>
            </w:r>
            <w:r w:rsidRPr="001C619E">
              <w:rPr>
                <w:i/>
                <w:iCs/>
                <w:lang w:val="en-GB"/>
              </w:rPr>
              <w:t>HAL_TIM_Base_Start_IT(&amp;htim3)</w:t>
            </w:r>
            <w:r w:rsidRPr="00F24A2B">
              <w:rPr>
                <w:lang w:val="en-GB"/>
              </w:rPr>
              <w:t xml:space="preserve"> function </w:t>
            </w:r>
            <w:r w:rsidR="72FF07C2" w:rsidRPr="00F24A2B">
              <w:rPr>
                <w:lang w:val="en-GB"/>
              </w:rPr>
              <w:t xml:space="preserve">has been </w:t>
            </w:r>
            <w:r w:rsidRPr="00F24A2B">
              <w:rPr>
                <w:lang w:val="en-GB"/>
              </w:rPr>
              <w:t xml:space="preserve">called just before the main's </w:t>
            </w:r>
            <w:r w:rsidRPr="00EE3852">
              <w:rPr>
                <w:i/>
                <w:iCs/>
                <w:lang w:val="en-GB"/>
              </w:rPr>
              <w:t>while(1)</w:t>
            </w:r>
            <w:r w:rsidRPr="00F24A2B">
              <w:rPr>
                <w:lang w:val="en-GB"/>
              </w:rPr>
              <w:t xml:space="preserve"> loop. This ensures that the timer is set up and ready to produce interrupts periodically.</w:t>
            </w:r>
          </w:p>
        </w:tc>
      </w:tr>
      <w:tr w:rsidR="004B7F45" w:rsidRPr="008930F7" w14:paraId="24F0F4D3" w14:textId="77777777" w:rsidTr="31346AA1">
        <w:trPr>
          <w:trHeight w:val="2420"/>
        </w:trPr>
        <w:tc>
          <w:tcPr>
            <w:tcW w:w="9628" w:type="dxa"/>
            <w:gridSpan w:val="4"/>
          </w:tcPr>
          <w:p w14:paraId="51719437" w14:textId="77777777" w:rsidR="004B7F45" w:rsidRDefault="004B7F45">
            <w:pPr>
              <w:rPr>
                <w:lang w:val="en-US"/>
              </w:rPr>
            </w:pPr>
            <w:r>
              <w:rPr>
                <w:lang w:val="en-US"/>
              </w:rPr>
              <w:lastRenderedPageBreak/>
              <w:t>Professor comments:</w:t>
            </w:r>
          </w:p>
          <w:p w14:paraId="15E71C4C" w14:textId="77777777" w:rsidR="00DE4B10" w:rsidRDefault="00085777">
            <w:pPr>
              <w:rPr>
                <w:lang w:val="en-US"/>
              </w:rPr>
            </w:pPr>
            <w:r>
              <w:rPr>
                <w:lang w:val="en-US"/>
              </w:rPr>
              <w:t xml:space="preserve">The </w:t>
            </w:r>
            <w:r w:rsidR="008930F7">
              <w:rPr>
                <w:lang w:val="en-US"/>
              </w:rPr>
              <w:t xml:space="preserve">algorithm proposed in 1a is a bit </w:t>
            </w:r>
            <w:r w:rsidR="00BA1BDB">
              <w:rPr>
                <w:lang w:val="en-US"/>
              </w:rPr>
              <w:t xml:space="preserve">cumbersome and it could be optimized just using one array of counters. </w:t>
            </w:r>
          </w:p>
          <w:p w14:paraId="7F596E7F" w14:textId="0EFC8746" w:rsidR="00BA1BDB" w:rsidRDefault="00BA1BDB">
            <w:pPr>
              <w:rPr>
                <w:lang w:val="en-US"/>
              </w:rPr>
            </w:pPr>
            <w:r>
              <w:rPr>
                <w:lang w:val="en-US"/>
              </w:rPr>
              <w:t xml:space="preserve">In </w:t>
            </w:r>
            <w:r w:rsidR="009A38D3">
              <w:rPr>
                <w:lang w:val="en-US"/>
              </w:rPr>
              <w:t>2a it is not very clear how you managed the debounching. Providing portions of code would help.</w:t>
            </w:r>
          </w:p>
        </w:tc>
      </w:tr>
    </w:tbl>
    <w:p w14:paraId="6A999D20" w14:textId="77777777" w:rsidR="004B7F45" w:rsidRPr="008930F7" w:rsidRDefault="004B7F45">
      <w:pPr>
        <w:rPr>
          <w:lang w:val="en-US"/>
        </w:rPr>
      </w:pPr>
    </w:p>
    <w:sectPr w:rsidR="004B7F45" w:rsidRPr="008930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45"/>
    <w:rsid w:val="00015F2F"/>
    <w:rsid w:val="00024D2C"/>
    <w:rsid w:val="000277F9"/>
    <w:rsid w:val="00043807"/>
    <w:rsid w:val="000707DA"/>
    <w:rsid w:val="000743DE"/>
    <w:rsid w:val="00074BA3"/>
    <w:rsid w:val="00085777"/>
    <w:rsid w:val="00090BA8"/>
    <w:rsid w:val="000A43E2"/>
    <w:rsid w:val="000A752D"/>
    <w:rsid w:val="000B267B"/>
    <w:rsid w:val="000B450D"/>
    <w:rsid w:val="000C51C0"/>
    <w:rsid w:val="000D74C8"/>
    <w:rsid w:val="000E7410"/>
    <w:rsid w:val="000F653B"/>
    <w:rsid w:val="00100D2B"/>
    <w:rsid w:val="0010361F"/>
    <w:rsid w:val="0010379A"/>
    <w:rsid w:val="00125277"/>
    <w:rsid w:val="00133E3E"/>
    <w:rsid w:val="0013591F"/>
    <w:rsid w:val="00142E5D"/>
    <w:rsid w:val="00153B84"/>
    <w:rsid w:val="00176633"/>
    <w:rsid w:val="001773F3"/>
    <w:rsid w:val="001A2697"/>
    <w:rsid w:val="001A26F1"/>
    <w:rsid w:val="001C478E"/>
    <w:rsid w:val="001C619E"/>
    <w:rsid w:val="001D114B"/>
    <w:rsid w:val="0021357B"/>
    <w:rsid w:val="00220130"/>
    <w:rsid w:val="0022543E"/>
    <w:rsid w:val="00236BAC"/>
    <w:rsid w:val="0025489D"/>
    <w:rsid w:val="002549EE"/>
    <w:rsid w:val="0026462C"/>
    <w:rsid w:val="002652C2"/>
    <w:rsid w:val="002668C8"/>
    <w:rsid w:val="00274BF8"/>
    <w:rsid w:val="00277984"/>
    <w:rsid w:val="0028154B"/>
    <w:rsid w:val="00297B5C"/>
    <w:rsid w:val="002A1C9F"/>
    <w:rsid w:val="002B71A6"/>
    <w:rsid w:val="002C0806"/>
    <w:rsid w:val="002D5DDA"/>
    <w:rsid w:val="002E02CB"/>
    <w:rsid w:val="00310BA0"/>
    <w:rsid w:val="00321D76"/>
    <w:rsid w:val="003231BF"/>
    <w:rsid w:val="00327D49"/>
    <w:rsid w:val="00341D91"/>
    <w:rsid w:val="00343659"/>
    <w:rsid w:val="00360AD5"/>
    <w:rsid w:val="00364C55"/>
    <w:rsid w:val="003663DA"/>
    <w:rsid w:val="0037046F"/>
    <w:rsid w:val="0038130E"/>
    <w:rsid w:val="00385425"/>
    <w:rsid w:val="003864C0"/>
    <w:rsid w:val="00397119"/>
    <w:rsid w:val="003A1137"/>
    <w:rsid w:val="003C4209"/>
    <w:rsid w:val="003D61F2"/>
    <w:rsid w:val="003D77AF"/>
    <w:rsid w:val="00403083"/>
    <w:rsid w:val="00406DD3"/>
    <w:rsid w:val="00414DCC"/>
    <w:rsid w:val="0041614D"/>
    <w:rsid w:val="00426603"/>
    <w:rsid w:val="004341DA"/>
    <w:rsid w:val="00444D50"/>
    <w:rsid w:val="004622A2"/>
    <w:rsid w:val="00482D05"/>
    <w:rsid w:val="004904C7"/>
    <w:rsid w:val="004A1123"/>
    <w:rsid w:val="004B7F45"/>
    <w:rsid w:val="004C0D26"/>
    <w:rsid w:val="004C68F3"/>
    <w:rsid w:val="004D2F22"/>
    <w:rsid w:val="004E04FD"/>
    <w:rsid w:val="004E13A3"/>
    <w:rsid w:val="004F40F2"/>
    <w:rsid w:val="004F7200"/>
    <w:rsid w:val="005077A0"/>
    <w:rsid w:val="005204CA"/>
    <w:rsid w:val="00522D5C"/>
    <w:rsid w:val="00523569"/>
    <w:rsid w:val="00537CD4"/>
    <w:rsid w:val="00547DD3"/>
    <w:rsid w:val="00554B55"/>
    <w:rsid w:val="00557406"/>
    <w:rsid w:val="00561231"/>
    <w:rsid w:val="00563246"/>
    <w:rsid w:val="005645C4"/>
    <w:rsid w:val="005C395C"/>
    <w:rsid w:val="005C6442"/>
    <w:rsid w:val="00606D5B"/>
    <w:rsid w:val="00620E7C"/>
    <w:rsid w:val="00626D4D"/>
    <w:rsid w:val="00632E93"/>
    <w:rsid w:val="00652FEE"/>
    <w:rsid w:val="00662028"/>
    <w:rsid w:val="00662D49"/>
    <w:rsid w:val="00666A6D"/>
    <w:rsid w:val="0067734F"/>
    <w:rsid w:val="006972F8"/>
    <w:rsid w:val="006A0A5E"/>
    <w:rsid w:val="006A6955"/>
    <w:rsid w:val="006B240C"/>
    <w:rsid w:val="006C5ABF"/>
    <w:rsid w:val="006E791C"/>
    <w:rsid w:val="006F2628"/>
    <w:rsid w:val="006F4F1C"/>
    <w:rsid w:val="00713B04"/>
    <w:rsid w:val="007173FA"/>
    <w:rsid w:val="00717B7A"/>
    <w:rsid w:val="00731EC2"/>
    <w:rsid w:val="00735F51"/>
    <w:rsid w:val="00737C35"/>
    <w:rsid w:val="00771C6B"/>
    <w:rsid w:val="00794B89"/>
    <w:rsid w:val="00795E07"/>
    <w:rsid w:val="00796D22"/>
    <w:rsid w:val="007B0EC9"/>
    <w:rsid w:val="007D3E3D"/>
    <w:rsid w:val="00801ECF"/>
    <w:rsid w:val="00803F85"/>
    <w:rsid w:val="0080439C"/>
    <w:rsid w:val="008139EF"/>
    <w:rsid w:val="00822703"/>
    <w:rsid w:val="00824A7E"/>
    <w:rsid w:val="00832903"/>
    <w:rsid w:val="0084241C"/>
    <w:rsid w:val="00856E5C"/>
    <w:rsid w:val="00857B6B"/>
    <w:rsid w:val="008629C6"/>
    <w:rsid w:val="00865DB3"/>
    <w:rsid w:val="00887769"/>
    <w:rsid w:val="008930F7"/>
    <w:rsid w:val="008B5A61"/>
    <w:rsid w:val="008C7ADC"/>
    <w:rsid w:val="008D0289"/>
    <w:rsid w:val="008D0FB5"/>
    <w:rsid w:val="008D478D"/>
    <w:rsid w:val="008D4902"/>
    <w:rsid w:val="008E1817"/>
    <w:rsid w:val="00903AC3"/>
    <w:rsid w:val="00916E28"/>
    <w:rsid w:val="00922424"/>
    <w:rsid w:val="009564F4"/>
    <w:rsid w:val="0096195C"/>
    <w:rsid w:val="00991A84"/>
    <w:rsid w:val="009A38D3"/>
    <w:rsid w:val="009A61BC"/>
    <w:rsid w:val="009B4A80"/>
    <w:rsid w:val="009C2A61"/>
    <w:rsid w:val="009D0701"/>
    <w:rsid w:val="009E0BA1"/>
    <w:rsid w:val="009F3C55"/>
    <w:rsid w:val="009F5A10"/>
    <w:rsid w:val="00A00E4A"/>
    <w:rsid w:val="00A053A4"/>
    <w:rsid w:val="00A07CC5"/>
    <w:rsid w:val="00A1492A"/>
    <w:rsid w:val="00A35117"/>
    <w:rsid w:val="00A42DF7"/>
    <w:rsid w:val="00A45FB0"/>
    <w:rsid w:val="00A527BD"/>
    <w:rsid w:val="00A715E2"/>
    <w:rsid w:val="00A730C3"/>
    <w:rsid w:val="00A77B3D"/>
    <w:rsid w:val="00A86C62"/>
    <w:rsid w:val="00A87C9F"/>
    <w:rsid w:val="00A935AF"/>
    <w:rsid w:val="00AA64AE"/>
    <w:rsid w:val="00AD4798"/>
    <w:rsid w:val="00AE1E41"/>
    <w:rsid w:val="00B00694"/>
    <w:rsid w:val="00B07EEC"/>
    <w:rsid w:val="00B25F69"/>
    <w:rsid w:val="00B310B6"/>
    <w:rsid w:val="00B338FB"/>
    <w:rsid w:val="00B424CF"/>
    <w:rsid w:val="00B50C2F"/>
    <w:rsid w:val="00B77603"/>
    <w:rsid w:val="00B8671B"/>
    <w:rsid w:val="00B87150"/>
    <w:rsid w:val="00BA1BDB"/>
    <w:rsid w:val="00BC646A"/>
    <w:rsid w:val="00BD7A59"/>
    <w:rsid w:val="00BE511A"/>
    <w:rsid w:val="00BF028B"/>
    <w:rsid w:val="00BF2620"/>
    <w:rsid w:val="00C00570"/>
    <w:rsid w:val="00C11320"/>
    <w:rsid w:val="00C14748"/>
    <w:rsid w:val="00C30E78"/>
    <w:rsid w:val="00C34492"/>
    <w:rsid w:val="00C42B7B"/>
    <w:rsid w:val="00C6563A"/>
    <w:rsid w:val="00C766DF"/>
    <w:rsid w:val="00C8044B"/>
    <w:rsid w:val="00C92BEB"/>
    <w:rsid w:val="00C9523F"/>
    <w:rsid w:val="00CB14F3"/>
    <w:rsid w:val="00CD6161"/>
    <w:rsid w:val="00CF0FF3"/>
    <w:rsid w:val="00D5419B"/>
    <w:rsid w:val="00D631E5"/>
    <w:rsid w:val="00D70091"/>
    <w:rsid w:val="00DA2258"/>
    <w:rsid w:val="00DA7F5C"/>
    <w:rsid w:val="00DD72ED"/>
    <w:rsid w:val="00DE4B10"/>
    <w:rsid w:val="00DF7182"/>
    <w:rsid w:val="00E0334D"/>
    <w:rsid w:val="00E04D46"/>
    <w:rsid w:val="00E20277"/>
    <w:rsid w:val="00E31090"/>
    <w:rsid w:val="00E378CB"/>
    <w:rsid w:val="00E4096E"/>
    <w:rsid w:val="00E4126A"/>
    <w:rsid w:val="00E44C04"/>
    <w:rsid w:val="00E46AAB"/>
    <w:rsid w:val="00E65A4B"/>
    <w:rsid w:val="00E67341"/>
    <w:rsid w:val="00E81F1C"/>
    <w:rsid w:val="00E87738"/>
    <w:rsid w:val="00EA041A"/>
    <w:rsid w:val="00EB4C19"/>
    <w:rsid w:val="00EC3CB9"/>
    <w:rsid w:val="00ED294D"/>
    <w:rsid w:val="00EE3852"/>
    <w:rsid w:val="00EF6326"/>
    <w:rsid w:val="00F0783F"/>
    <w:rsid w:val="00F166B0"/>
    <w:rsid w:val="00F23B6A"/>
    <w:rsid w:val="00F24A2B"/>
    <w:rsid w:val="00F27FC4"/>
    <w:rsid w:val="00F31BD2"/>
    <w:rsid w:val="00F325B2"/>
    <w:rsid w:val="00F3526D"/>
    <w:rsid w:val="00F61DC2"/>
    <w:rsid w:val="00F70619"/>
    <w:rsid w:val="00F71597"/>
    <w:rsid w:val="00F76735"/>
    <w:rsid w:val="00FB1069"/>
    <w:rsid w:val="00FB268F"/>
    <w:rsid w:val="00FB4CFE"/>
    <w:rsid w:val="00FB7981"/>
    <w:rsid w:val="00FC6425"/>
    <w:rsid w:val="00FD1228"/>
    <w:rsid w:val="0168AF5E"/>
    <w:rsid w:val="016FB147"/>
    <w:rsid w:val="01D4AD00"/>
    <w:rsid w:val="023F194D"/>
    <w:rsid w:val="0252C4BF"/>
    <w:rsid w:val="02AC9643"/>
    <w:rsid w:val="037B5B23"/>
    <w:rsid w:val="0557037B"/>
    <w:rsid w:val="063BB3C8"/>
    <w:rsid w:val="067D20C5"/>
    <w:rsid w:val="06B339C2"/>
    <w:rsid w:val="07F169B3"/>
    <w:rsid w:val="0830025A"/>
    <w:rsid w:val="08B64857"/>
    <w:rsid w:val="08EEDA45"/>
    <w:rsid w:val="09182D74"/>
    <w:rsid w:val="0A7C5046"/>
    <w:rsid w:val="0BACA909"/>
    <w:rsid w:val="0BEDE919"/>
    <w:rsid w:val="0CF6D8D4"/>
    <w:rsid w:val="0D336657"/>
    <w:rsid w:val="0D882276"/>
    <w:rsid w:val="0DFF39AC"/>
    <w:rsid w:val="0F2589DB"/>
    <w:rsid w:val="0F5AC645"/>
    <w:rsid w:val="0FC34971"/>
    <w:rsid w:val="0FD6D017"/>
    <w:rsid w:val="10D4E10F"/>
    <w:rsid w:val="1172E3BA"/>
    <w:rsid w:val="136F41CD"/>
    <w:rsid w:val="13814E89"/>
    <w:rsid w:val="13EDB107"/>
    <w:rsid w:val="145A2C6D"/>
    <w:rsid w:val="1468F60F"/>
    <w:rsid w:val="14884244"/>
    <w:rsid w:val="14CAE452"/>
    <w:rsid w:val="1505C671"/>
    <w:rsid w:val="151C1423"/>
    <w:rsid w:val="157CEDE2"/>
    <w:rsid w:val="16BBAF85"/>
    <w:rsid w:val="19CB7CC9"/>
    <w:rsid w:val="1ABDEED6"/>
    <w:rsid w:val="1D0DB91E"/>
    <w:rsid w:val="1EAED92C"/>
    <w:rsid w:val="1F2E9D46"/>
    <w:rsid w:val="207ECA6F"/>
    <w:rsid w:val="21B50620"/>
    <w:rsid w:val="22343A6F"/>
    <w:rsid w:val="22B3CDDB"/>
    <w:rsid w:val="234DE8FD"/>
    <w:rsid w:val="240CD995"/>
    <w:rsid w:val="250722CE"/>
    <w:rsid w:val="25254721"/>
    <w:rsid w:val="262958DD"/>
    <w:rsid w:val="26B6B621"/>
    <w:rsid w:val="26DD1997"/>
    <w:rsid w:val="28057BC0"/>
    <w:rsid w:val="29BAFC05"/>
    <w:rsid w:val="2B026108"/>
    <w:rsid w:val="2B233291"/>
    <w:rsid w:val="2B766452"/>
    <w:rsid w:val="2C8E5758"/>
    <w:rsid w:val="2CACD589"/>
    <w:rsid w:val="2CF49600"/>
    <w:rsid w:val="2E6F0FEB"/>
    <w:rsid w:val="2EAE0514"/>
    <w:rsid w:val="2EDA22AD"/>
    <w:rsid w:val="2EE2A6B0"/>
    <w:rsid w:val="2FC450CA"/>
    <w:rsid w:val="305037D6"/>
    <w:rsid w:val="306BE9E1"/>
    <w:rsid w:val="31346AA1"/>
    <w:rsid w:val="31A8F571"/>
    <w:rsid w:val="3235B95C"/>
    <w:rsid w:val="33C53E36"/>
    <w:rsid w:val="35D0D1E8"/>
    <w:rsid w:val="396D237D"/>
    <w:rsid w:val="3D3AB641"/>
    <w:rsid w:val="3D91B250"/>
    <w:rsid w:val="3E014558"/>
    <w:rsid w:val="3F1C1509"/>
    <w:rsid w:val="40BE7CDE"/>
    <w:rsid w:val="41E9E0B6"/>
    <w:rsid w:val="4215E411"/>
    <w:rsid w:val="424D57C4"/>
    <w:rsid w:val="42C641B4"/>
    <w:rsid w:val="4453CF08"/>
    <w:rsid w:val="453D5809"/>
    <w:rsid w:val="457F1FE7"/>
    <w:rsid w:val="45BB5F45"/>
    <w:rsid w:val="45C9EE76"/>
    <w:rsid w:val="477BC51D"/>
    <w:rsid w:val="479A7D20"/>
    <w:rsid w:val="48B21A39"/>
    <w:rsid w:val="4943323A"/>
    <w:rsid w:val="49878607"/>
    <w:rsid w:val="4ABC1061"/>
    <w:rsid w:val="4B25558E"/>
    <w:rsid w:val="4B754B0E"/>
    <w:rsid w:val="4BF8953B"/>
    <w:rsid w:val="4C851D67"/>
    <w:rsid w:val="4D0D120C"/>
    <w:rsid w:val="50C141FD"/>
    <w:rsid w:val="5286FE01"/>
    <w:rsid w:val="53635E04"/>
    <w:rsid w:val="5460CD17"/>
    <w:rsid w:val="5498B5B9"/>
    <w:rsid w:val="55C8B17E"/>
    <w:rsid w:val="562A464A"/>
    <w:rsid w:val="562C1648"/>
    <w:rsid w:val="56E6D436"/>
    <w:rsid w:val="5746EC40"/>
    <w:rsid w:val="58B340D4"/>
    <w:rsid w:val="59C2F848"/>
    <w:rsid w:val="59D532AB"/>
    <w:rsid w:val="5B5D3512"/>
    <w:rsid w:val="5BB4CB0B"/>
    <w:rsid w:val="5D509B6C"/>
    <w:rsid w:val="5DF4D002"/>
    <w:rsid w:val="5E07F62D"/>
    <w:rsid w:val="5E8A558A"/>
    <w:rsid w:val="5EEA6761"/>
    <w:rsid w:val="5FA532D9"/>
    <w:rsid w:val="600C2ED4"/>
    <w:rsid w:val="609EC3BD"/>
    <w:rsid w:val="628303A6"/>
    <w:rsid w:val="638B2247"/>
    <w:rsid w:val="63D27204"/>
    <w:rsid w:val="64B9F665"/>
    <w:rsid w:val="65A38FD8"/>
    <w:rsid w:val="661857BB"/>
    <w:rsid w:val="685D11C8"/>
    <w:rsid w:val="69AC9094"/>
    <w:rsid w:val="69D19E91"/>
    <w:rsid w:val="6A64B5FB"/>
    <w:rsid w:val="6B132B5E"/>
    <w:rsid w:val="6B299C90"/>
    <w:rsid w:val="6C056616"/>
    <w:rsid w:val="6CB34C79"/>
    <w:rsid w:val="713369B5"/>
    <w:rsid w:val="725DAA4C"/>
    <w:rsid w:val="72FF07C2"/>
    <w:rsid w:val="7369997D"/>
    <w:rsid w:val="74B7894A"/>
    <w:rsid w:val="7639DC83"/>
    <w:rsid w:val="7653E75D"/>
    <w:rsid w:val="7691F7C3"/>
    <w:rsid w:val="772BECB6"/>
    <w:rsid w:val="7857F6BF"/>
    <w:rsid w:val="78983706"/>
    <w:rsid w:val="79710197"/>
    <w:rsid w:val="79E22253"/>
    <w:rsid w:val="7ABAACBA"/>
    <w:rsid w:val="7B69FB55"/>
    <w:rsid w:val="7C251FDB"/>
    <w:rsid w:val="7CA51317"/>
    <w:rsid w:val="7EAF4B19"/>
    <w:rsid w:val="7F4562B5"/>
    <w:rsid w:val="7FA441B8"/>
    <w:rsid w:val="7FBF5D9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3AB90321-8FB5-4471-ADA5-837A8A1E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 w:type="paragraph" w:styleId="Revisione">
    <w:name w:val="Revision"/>
    <w:hidden/>
    <w:uiPriority w:val="99"/>
    <w:semiHidden/>
    <w:rsid w:val="00991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319074748">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719086135">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31811372">
              <w:marLeft w:val="0"/>
              <w:marRight w:val="0"/>
              <w:marTop w:val="0"/>
              <w:marBottom w:val="0"/>
              <w:divBdr>
                <w:top w:val="none" w:sz="0" w:space="0" w:color="auto"/>
                <w:left w:val="none" w:sz="0" w:space="0" w:color="auto"/>
                <w:bottom w:val="none" w:sz="0" w:space="0" w:color="auto"/>
                <w:right w:val="none" w:sz="0" w:space="0" w:color="auto"/>
              </w:divBdr>
            </w:div>
            <w:div w:id="404500375">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728117524">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1521581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ED45-1433-4148-98F9-DEBBEEF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228</cp:revision>
  <dcterms:created xsi:type="dcterms:W3CDTF">2022-09-25T09:51:00Z</dcterms:created>
  <dcterms:modified xsi:type="dcterms:W3CDTF">2023-12-19T16:18:00Z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