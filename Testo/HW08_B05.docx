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C9523F" w14:paraId="29A74F7D" w14:textId="77777777" w:rsidTr="00C9523F">
        <w:tc>
          <w:tcPr>
            <w:tcW w:w="1134" w:type="dxa"/>
          </w:tcPr>
          <w:p w14:paraId="71795B20" w14:textId="328431A1" w:rsidR="00C9523F" w:rsidRPr="00C9523F" w:rsidRDefault="00C9523F" w:rsidP="00C9523F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57A9D6EE" w14:textId="3821F82A" w:rsidR="00C9523F" w:rsidRPr="00C9523F" w:rsidRDefault="00D22D24" w:rsidP="00C9523F">
            <w:pPr>
              <w:rPr>
                <w:b/>
                <w:bCs/>
                <w:lang w:val="en-US"/>
              </w:rPr>
            </w:pPr>
            <w:ins w:id="0" w:author="Federica Alberta Villa" w:date="2023-12-19T17:29:00Z">
              <w:r>
                <w:rPr>
                  <w:b/>
                  <w:bCs/>
                  <w:lang w:val="en-US"/>
                </w:rPr>
                <w:t>A</w:t>
              </w:r>
            </w:ins>
          </w:p>
        </w:tc>
      </w:tr>
    </w:tbl>
    <w:p w14:paraId="2C41BDB8" w14:textId="77777777" w:rsidR="003864C0" w:rsidRPr="00523569" w:rsidRDefault="003864C0" w:rsidP="00C9523F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4B7F45" w:rsidRPr="00F27FC4" w14:paraId="683BCA98" w14:textId="77777777" w:rsidTr="72F80E2C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56ABE5DC" w:rsidR="004B7F45" w:rsidRPr="00F3526D" w:rsidRDefault="00A07CC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B5</w:t>
            </w:r>
          </w:p>
        </w:tc>
      </w:tr>
      <w:tr w:rsidR="00D631E5" w14:paraId="2232BB51" w14:textId="77777777" w:rsidTr="72F80E2C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4C98808D" w:rsidR="00D631E5" w:rsidRPr="00F3526D" w:rsidRDefault="003B6D8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08</w:t>
            </w:r>
          </w:p>
        </w:tc>
      </w:tr>
      <w:tr w:rsidR="00D631E5" w14:paraId="63886953" w14:textId="77777777" w:rsidTr="72F80E2C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0D4C8F25" w:rsidR="00D631E5" w:rsidRPr="004B7F45" w:rsidRDefault="003B6D87" w:rsidP="72F80E2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Tuesday, 28</w:t>
            </w:r>
            <w:r w:rsidRPr="003B6D87">
              <w:rPr>
                <w:highlight w:val="yellow"/>
                <w:vertAlign w:val="superscript"/>
                <w:lang w:val="en-US"/>
              </w:rPr>
              <w:t>th</w:t>
            </w:r>
            <w:r>
              <w:rPr>
                <w:highlight w:val="yellow"/>
                <w:lang w:val="en-US"/>
              </w:rPr>
              <w:t xml:space="preserve"> November, 08:30</w:t>
            </w:r>
          </w:p>
        </w:tc>
      </w:tr>
      <w:tr w:rsidR="004B7F45" w14:paraId="091C7AC9" w14:textId="77777777" w:rsidTr="72F80E2C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72F80E2C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72F80E2C">
        <w:tc>
          <w:tcPr>
            <w:tcW w:w="2263" w:type="dxa"/>
            <w:shd w:val="clear" w:color="auto" w:fill="FFF2CC" w:themeFill="accent4" w:themeFillTint="33"/>
          </w:tcPr>
          <w:p w14:paraId="6D1B8705" w14:textId="4C7F36EF" w:rsidR="004B7F45" w:rsidRPr="004B7F45" w:rsidRDefault="00A07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Ghidini</w:t>
            </w:r>
            <w:proofErr w:type="spellEnd"/>
            <w:r>
              <w:rPr>
                <w:lang w:val="en-US"/>
              </w:rPr>
              <w:t xml:space="preserve"> Alessandro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2F3D3BB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5B2969BF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72F80E2C">
        <w:tc>
          <w:tcPr>
            <w:tcW w:w="2263" w:type="dxa"/>
            <w:shd w:val="clear" w:color="auto" w:fill="FFF2CC" w:themeFill="accent4" w:themeFillTint="33"/>
          </w:tcPr>
          <w:p w14:paraId="4AE88BF9" w14:textId="4D6CBD0F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Latino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F2A7CFA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5ECAA50B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72F80E2C">
        <w:tc>
          <w:tcPr>
            <w:tcW w:w="2263" w:type="dxa"/>
            <w:shd w:val="clear" w:color="auto" w:fill="FFF2CC" w:themeFill="accent4" w:themeFillTint="33"/>
          </w:tcPr>
          <w:p w14:paraId="3940DCE8" w14:textId="671DA6D4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Luppi Eleonora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72F80E2C">
        <w:tc>
          <w:tcPr>
            <w:tcW w:w="2263" w:type="dxa"/>
            <w:shd w:val="clear" w:color="auto" w:fill="FFF2CC" w:themeFill="accent4" w:themeFillTint="33"/>
          </w:tcPr>
          <w:p w14:paraId="57B90111" w14:textId="368B390C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Bravin Riccardo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72F80E2C">
        <w:tc>
          <w:tcPr>
            <w:tcW w:w="2263" w:type="dxa"/>
            <w:shd w:val="clear" w:color="auto" w:fill="FFF2CC" w:themeFill="accent4" w:themeFillTint="33"/>
          </w:tcPr>
          <w:p w14:paraId="387A0D55" w14:textId="7570CD68" w:rsidR="004B7F45" w:rsidRPr="004B7F45" w:rsidRDefault="00A07CC5" w:rsidP="004B7F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Feltrin</w:t>
            </w:r>
            <w:proofErr w:type="spellEnd"/>
            <w:r>
              <w:rPr>
                <w:lang w:val="en-US"/>
              </w:rPr>
              <w:t xml:space="preserve"> Elia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72F80E2C">
        <w:tc>
          <w:tcPr>
            <w:tcW w:w="8040" w:type="dxa"/>
            <w:gridSpan w:val="4"/>
            <w:shd w:val="clear" w:color="auto" w:fill="FFF2CC" w:themeFill="accent4" w:themeFillTint="33"/>
          </w:tcPr>
          <w:p w14:paraId="160E1398" w14:textId="69CCEB41" w:rsidR="00414DCC" w:rsidRPr="00F3526D" w:rsidRDefault="00414DCC" w:rsidP="00626D4D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561231" w14:paraId="1E286028" w14:textId="77777777" w:rsidTr="10D4E10F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03CC7D9F" w:rsidR="00D631E5" w:rsidRPr="003B6D87" w:rsidRDefault="003B6D87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Encoder readout</w:t>
            </w:r>
          </w:p>
        </w:tc>
      </w:tr>
      <w:tr w:rsidR="004B7F45" w:rsidRPr="004B7F45" w14:paraId="2EC73622" w14:textId="77777777" w:rsidTr="10D4E10F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7DB75FB5" w:rsidR="004B7F45" w:rsidRPr="004B7F45" w:rsidRDefault="00C42B7B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4B7F45" w:rsidRPr="004B7F45" w14:paraId="275F3F93" w14:textId="77777777" w:rsidTr="10D4E10F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D22D24" w14:paraId="1D4D151D" w14:textId="77777777" w:rsidTr="10D4E10F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4A26094" w14:textId="2146FC30" w:rsidR="00E378CB" w:rsidRPr="001C622A" w:rsidRDefault="00F3526D">
            <w:pPr>
              <w:rPr>
                <w:rFonts w:cstheme="minorHAnsi"/>
                <w:lang w:val="en-GB"/>
              </w:rPr>
            </w:pPr>
            <w:r w:rsidRPr="001C622A">
              <w:rPr>
                <w:rFonts w:cstheme="minorHAnsi"/>
                <w:lang w:val="en-GB"/>
              </w:rPr>
              <w:t>Explanation</w:t>
            </w:r>
            <w:r w:rsidR="004B7F45" w:rsidRPr="001C622A">
              <w:rPr>
                <w:rFonts w:cstheme="minorHAnsi"/>
                <w:lang w:val="en-GB"/>
              </w:rPr>
              <w:t>:</w:t>
            </w:r>
            <w:r w:rsidR="000B267B" w:rsidRPr="001C622A">
              <w:rPr>
                <w:rFonts w:cstheme="minorHAnsi"/>
                <w:lang w:val="en-GB"/>
              </w:rPr>
              <w:t xml:space="preserve"> </w:t>
            </w:r>
          </w:p>
          <w:p w14:paraId="72B467BE" w14:textId="77777777" w:rsidR="002A1C9F" w:rsidRPr="001C622A" w:rsidRDefault="002A1C9F">
            <w:pPr>
              <w:rPr>
                <w:rFonts w:cstheme="minorHAnsi"/>
                <w:lang w:val="en-GB"/>
              </w:rPr>
            </w:pPr>
          </w:p>
          <w:p w14:paraId="2F477FF2" w14:textId="77777777" w:rsidR="00B82F33" w:rsidRDefault="001C622A">
            <w:pPr>
              <w:rPr>
                <w:rFonts w:cstheme="minorHAnsi"/>
                <w:lang w:val="en-GB"/>
              </w:rPr>
            </w:pPr>
            <w:r w:rsidRPr="001C622A">
              <w:rPr>
                <w:rFonts w:cstheme="minorHAnsi"/>
                <w:lang w:val="en-GB"/>
              </w:rPr>
              <w:t xml:space="preserve">The goal of this project is to perform the readout of the encoder and </w:t>
            </w:r>
            <w:r>
              <w:rPr>
                <w:rFonts w:cstheme="minorHAnsi"/>
                <w:lang w:val="en-GB"/>
              </w:rPr>
              <w:t>print the rotation speed in rpms on the terminal through the UART in DMA mode.</w:t>
            </w:r>
          </w:p>
          <w:p w14:paraId="691FF045" w14:textId="3EC39F09" w:rsidR="00DA2258" w:rsidRPr="001C622A" w:rsidRDefault="001C622A">
            <w:pPr>
              <w:rPr>
                <w:lang w:val="en-GB"/>
              </w:rPr>
            </w:pPr>
            <w:r w:rsidRPr="555EC770">
              <w:rPr>
                <w:lang w:val="en-GB"/>
              </w:rPr>
              <w:t xml:space="preserve">The homework </w:t>
            </w:r>
            <w:r w:rsidR="00B82F33" w:rsidRPr="555EC770">
              <w:rPr>
                <w:lang w:val="en-GB"/>
              </w:rPr>
              <w:t xml:space="preserve">also </w:t>
            </w:r>
            <w:r w:rsidRPr="555EC770">
              <w:rPr>
                <w:lang w:val="en-GB"/>
              </w:rPr>
              <w:t xml:space="preserve">requires </w:t>
            </w:r>
            <w:r w:rsidR="352DAF04" w:rsidRPr="555EC770">
              <w:rPr>
                <w:lang w:val="en-GB"/>
              </w:rPr>
              <w:t>understanding</w:t>
            </w:r>
            <w:r w:rsidRPr="555EC770">
              <w:rPr>
                <w:lang w:val="en-GB"/>
              </w:rPr>
              <w:t xml:space="preserve"> how the encoder works and what is the meaning of the parameters </w:t>
            </w:r>
            <w:r w:rsidR="00B82F33" w:rsidRPr="555EC770">
              <w:rPr>
                <w:lang w:val="en-GB"/>
              </w:rPr>
              <w:t>which can be selected and modified during the setup.</w:t>
            </w:r>
          </w:p>
          <w:p w14:paraId="2D59E167" w14:textId="77777777" w:rsidR="00343659" w:rsidRPr="001C622A" w:rsidRDefault="00343659">
            <w:pPr>
              <w:rPr>
                <w:rFonts w:cstheme="minorHAnsi"/>
                <w:lang w:val="en-GB"/>
              </w:rPr>
            </w:pPr>
          </w:p>
          <w:p w14:paraId="6A9337EA" w14:textId="453B37DF" w:rsidR="00372260" w:rsidRPr="00CF3DA5" w:rsidRDefault="002A1C9F" w:rsidP="2FBA73BA">
            <w:pPr>
              <w:spacing w:after="10"/>
              <w:rPr>
                <w:b/>
                <w:bCs/>
                <w:lang w:val="en-GB"/>
              </w:rPr>
            </w:pPr>
            <w:r w:rsidRPr="2FBA73BA">
              <w:rPr>
                <w:b/>
                <w:bCs/>
                <w:lang w:val="en-GB"/>
              </w:rPr>
              <w:t>Part 1</w:t>
            </w:r>
            <w:r w:rsidR="00A07CC5" w:rsidRPr="2FBA73BA">
              <w:rPr>
                <w:b/>
                <w:bCs/>
                <w:lang w:val="en-GB"/>
              </w:rPr>
              <w:t>:</w:t>
            </w:r>
            <w:r w:rsidR="35E9CCEC" w:rsidRPr="2FBA73BA">
              <w:rPr>
                <w:b/>
                <w:bCs/>
                <w:lang w:val="en-GB"/>
              </w:rPr>
              <w:t xml:space="preserve"> </w:t>
            </w:r>
            <w:r w:rsidR="00372260" w:rsidRPr="001C622A">
              <w:rPr>
                <w:lang w:val="en-GB"/>
              </w:rPr>
              <w:br/>
            </w:r>
          </w:p>
          <w:p w14:paraId="4A590E16" w14:textId="40119EF7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2FBA73BA">
              <w:rPr>
                <w:lang w:val="en-GB"/>
              </w:rPr>
              <w:t xml:space="preserve">To read the value of the encoder every second, we have set up Timer 1 with the internal clock source, a </w:t>
            </w:r>
            <w:proofErr w:type="spellStart"/>
            <w:r w:rsidRPr="2FBA73BA">
              <w:rPr>
                <w:lang w:val="en-GB"/>
              </w:rPr>
              <w:t>prescaler</w:t>
            </w:r>
            <w:proofErr w:type="spellEnd"/>
            <w:r w:rsidRPr="2FBA73BA">
              <w:rPr>
                <w:lang w:val="en-GB"/>
              </w:rPr>
              <w:t xml:space="preserve"> of 8400-1, and a counter of 10000-1, in addition to activating the necessary interrupts (update interrupt).</w:t>
            </w:r>
          </w:p>
          <w:p w14:paraId="2FFD413F" w14:textId="29F6A9EF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 </w:t>
            </w:r>
          </w:p>
          <w:p w14:paraId="17EE8FD8" w14:textId="7E3AB01B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>To manage the encoder reading, Timer 3 has been set up with a combined channel in encoder mode, internal clock division equal to 4, channel 1 rising edge, and channel 2 falling edge. On both channels, the digital filter is set to 15.</w:t>
            </w:r>
          </w:p>
          <w:p w14:paraId="235A1E53" w14:textId="1008E9B1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 </w:t>
            </w:r>
          </w:p>
          <w:p w14:paraId="28C45DD8" w14:textId="52FF0326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>For communication via UART, we have enabled USART2 with the respective interrupts and set up DMA as the transfer mode with default parameters.</w:t>
            </w:r>
          </w:p>
          <w:p w14:paraId="4B7AA747" w14:textId="163D2EBA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 </w:t>
            </w:r>
          </w:p>
          <w:p w14:paraId="1DFE2549" w14:textId="6BEBBCE2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After generating the code, just before the </w:t>
            </w:r>
            <w:r w:rsidRPr="00B82F33">
              <w:rPr>
                <w:i/>
                <w:iCs/>
                <w:lang w:val="en-GB"/>
              </w:rPr>
              <w:t>while(1)</w:t>
            </w:r>
            <w:r w:rsidRPr="607FE531">
              <w:rPr>
                <w:lang w:val="en-GB"/>
              </w:rPr>
              <w:t xml:space="preserve"> loop we started the two timers with</w:t>
            </w:r>
            <w:r w:rsidR="1547999C" w:rsidRPr="607FE531">
              <w:rPr>
                <w:lang w:val="en-GB"/>
              </w:rPr>
              <w:t xml:space="preserve"> </w:t>
            </w:r>
            <w:proofErr w:type="spellStart"/>
            <w:r w:rsidR="1547999C" w:rsidRPr="00B82F33">
              <w:rPr>
                <w:i/>
                <w:iCs/>
                <w:lang w:val="en-GB"/>
              </w:rPr>
              <w:t>HAL_TIM_Encoder_Start_IT</w:t>
            </w:r>
            <w:proofErr w:type="spellEnd"/>
            <w:r w:rsidR="1547999C" w:rsidRPr="00B82F33">
              <w:rPr>
                <w:i/>
                <w:iCs/>
                <w:lang w:val="en-GB"/>
              </w:rPr>
              <w:t>(&amp;htim3, TIM_CHANNEL_ALL)</w:t>
            </w:r>
            <w:r w:rsidR="1547999C" w:rsidRPr="607FE531">
              <w:rPr>
                <w:lang w:val="en-GB"/>
              </w:rPr>
              <w:t xml:space="preserve"> and </w:t>
            </w:r>
            <w:proofErr w:type="spellStart"/>
            <w:r w:rsidR="1547999C" w:rsidRPr="00B82F33">
              <w:rPr>
                <w:i/>
                <w:iCs/>
                <w:lang w:val="en-GB"/>
              </w:rPr>
              <w:t>HAL_TIM_Base_Start_IT</w:t>
            </w:r>
            <w:proofErr w:type="spellEnd"/>
            <w:r w:rsidR="1547999C" w:rsidRPr="00B82F33">
              <w:rPr>
                <w:i/>
                <w:iCs/>
                <w:lang w:val="en-GB"/>
              </w:rPr>
              <w:t>(&amp;htim1)</w:t>
            </w:r>
            <w:r w:rsidR="1547999C" w:rsidRPr="607FE531">
              <w:rPr>
                <w:lang w:val="en-GB"/>
              </w:rPr>
              <w:t>.</w:t>
            </w:r>
            <w:r w:rsidRPr="607FE531">
              <w:rPr>
                <w:lang w:val="en-GB"/>
              </w:rPr>
              <w:t xml:space="preserve"> </w:t>
            </w:r>
          </w:p>
          <w:p w14:paraId="0784940C" w14:textId="5CC74106" w:rsidR="00372260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We then overrode the </w:t>
            </w:r>
            <w:proofErr w:type="spellStart"/>
            <w:r w:rsidR="60357973" w:rsidRPr="00B82F33">
              <w:rPr>
                <w:i/>
                <w:iCs/>
                <w:lang w:val="en-GB"/>
              </w:rPr>
              <w:t>HAL_TIM_PeriodElapsedCallback</w:t>
            </w:r>
            <w:proofErr w:type="spellEnd"/>
            <w:r w:rsidR="60357973" w:rsidRPr="00B82F33">
              <w:rPr>
                <w:i/>
                <w:iCs/>
                <w:lang w:val="en-GB"/>
              </w:rPr>
              <w:t>()</w:t>
            </w:r>
            <w:r w:rsidR="60357973" w:rsidRPr="607FE531">
              <w:rPr>
                <w:lang w:val="en-GB"/>
              </w:rPr>
              <w:t xml:space="preserve"> </w:t>
            </w:r>
            <w:r w:rsidRPr="607FE531">
              <w:rPr>
                <w:lang w:val="en-GB"/>
              </w:rPr>
              <w:t>function, where we</w:t>
            </w:r>
            <w:r w:rsidR="0EFC3835" w:rsidRPr="607FE531">
              <w:rPr>
                <w:lang w:val="en-GB"/>
              </w:rPr>
              <w:t xml:space="preserve"> in order</w:t>
            </w:r>
            <w:r w:rsidRPr="607FE531">
              <w:rPr>
                <w:lang w:val="en-GB"/>
              </w:rPr>
              <w:t>:</w:t>
            </w:r>
          </w:p>
          <w:p w14:paraId="6A1FFC52" w14:textId="5953D28E" w:rsidR="00372260" w:rsidRPr="00CF3DA5" w:rsidRDefault="333EF166" w:rsidP="607FE531">
            <w:pPr>
              <w:pStyle w:val="Paragrafoelenco"/>
              <w:numPr>
                <w:ilvl w:val="0"/>
                <w:numId w:val="4"/>
              </w:num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save the counter inside an </w:t>
            </w:r>
            <w:r w:rsidRPr="00B82F33">
              <w:rPr>
                <w:i/>
                <w:iCs/>
                <w:lang w:val="en-GB"/>
              </w:rPr>
              <w:t>int16_t</w:t>
            </w:r>
            <w:r w:rsidRPr="607FE531">
              <w:rPr>
                <w:lang w:val="en-GB"/>
              </w:rPr>
              <w:t xml:space="preserve"> variable </w:t>
            </w:r>
            <w:r w:rsidR="4E871C4F" w:rsidRPr="607FE531">
              <w:rPr>
                <w:lang w:val="en-GB"/>
              </w:rPr>
              <w:t xml:space="preserve">using </w:t>
            </w:r>
            <w:r w:rsidR="2C42E3F6" w:rsidRPr="00B82F33">
              <w:rPr>
                <w:i/>
                <w:iCs/>
                <w:lang w:val="en-GB"/>
              </w:rPr>
              <w:t>__HAL_TIM_GET_COUNTER(&amp;htim3)</w:t>
            </w:r>
            <w:r w:rsidR="2C42E3F6" w:rsidRPr="607FE531">
              <w:rPr>
                <w:lang w:val="en-GB"/>
              </w:rPr>
              <w:t xml:space="preserve"> </w:t>
            </w:r>
          </w:p>
          <w:p w14:paraId="1051A56C" w14:textId="03E28752" w:rsidR="00372260" w:rsidRPr="00CF3DA5" w:rsidRDefault="4E871C4F" w:rsidP="607FE531">
            <w:pPr>
              <w:pStyle w:val="Paragrafoelenco"/>
              <w:numPr>
                <w:ilvl w:val="0"/>
                <w:numId w:val="4"/>
              </w:num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reset the counter </w:t>
            </w:r>
            <w:r w:rsidR="1EDA5EA5" w:rsidRPr="607FE531">
              <w:rPr>
                <w:lang w:val="en-GB"/>
              </w:rPr>
              <w:t xml:space="preserve">with </w:t>
            </w:r>
            <w:r w:rsidR="1EDA5EA5" w:rsidRPr="00B82F33">
              <w:rPr>
                <w:i/>
                <w:iCs/>
                <w:lang w:val="en-GB"/>
              </w:rPr>
              <w:t>__HAL_TIM_SET_COUNTER(&amp;htim3, 0)</w:t>
            </w:r>
            <w:r w:rsidR="1EDA5EA5" w:rsidRPr="607FE531">
              <w:rPr>
                <w:lang w:val="en-GB"/>
              </w:rPr>
              <w:t xml:space="preserve"> </w:t>
            </w:r>
            <w:r w:rsidRPr="607FE531">
              <w:rPr>
                <w:lang w:val="en-GB"/>
              </w:rPr>
              <w:t xml:space="preserve">after each reading to avoid calculating the difference each </w:t>
            </w:r>
            <w:r w:rsidR="2540F509" w:rsidRPr="607FE531">
              <w:rPr>
                <w:lang w:val="en-GB"/>
              </w:rPr>
              <w:t>call</w:t>
            </w:r>
            <w:r w:rsidRPr="607FE531">
              <w:rPr>
                <w:lang w:val="en-GB"/>
              </w:rPr>
              <w:t xml:space="preserve"> and simultaneously to avoid the over/underflow problem.</w:t>
            </w:r>
          </w:p>
          <w:p w14:paraId="39EF7417" w14:textId="0B4185FC" w:rsidR="00B82F33" w:rsidRPr="00CF3DA5" w:rsidRDefault="4E871C4F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>Note that by operating in this manner or calculating differences as explained in point 2, there remains a limit given by the number of maximum rotations per reading. In other words, there is no way to know the direction of movement if the encoder exceeds 32767 counts.</w:t>
            </w:r>
          </w:p>
          <w:p w14:paraId="0352FE6D" w14:textId="2B2F4062" w:rsidR="00372260" w:rsidRPr="00CF3DA5" w:rsidRDefault="4E871C4F" w:rsidP="00A07CC5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>Finally, we composed the output string, calculating RPM as counter/24*60, and transmitted it via UART using DMA.</w:t>
            </w:r>
          </w:p>
          <w:p w14:paraId="24A79FDA" w14:textId="77777777" w:rsidR="00372260" w:rsidRPr="00CF3DA5" w:rsidRDefault="00372260" w:rsidP="00A07CC5">
            <w:pPr>
              <w:spacing w:after="10"/>
              <w:rPr>
                <w:rFonts w:cstheme="minorHAnsi"/>
                <w:lang w:val="en-GB"/>
              </w:rPr>
            </w:pPr>
          </w:p>
          <w:p w14:paraId="4AD920A7" w14:textId="547BF50F" w:rsidR="00372260" w:rsidRPr="00CF3DA5" w:rsidRDefault="00372260" w:rsidP="00A07CC5">
            <w:pPr>
              <w:spacing w:after="10"/>
              <w:rPr>
                <w:rFonts w:cstheme="minorHAnsi"/>
                <w:lang w:val="en-GB"/>
              </w:rPr>
            </w:pPr>
            <w:r w:rsidRPr="00CF3DA5">
              <w:rPr>
                <w:rFonts w:cstheme="minorHAnsi"/>
                <w:b/>
                <w:bCs/>
                <w:lang w:val="en-GB"/>
              </w:rPr>
              <w:t>Part 2:</w:t>
            </w:r>
          </w:p>
          <w:p w14:paraId="51225EB1" w14:textId="77777777" w:rsidR="00372260" w:rsidRPr="00CF3DA5" w:rsidRDefault="00372260" w:rsidP="00A07CC5">
            <w:pPr>
              <w:spacing w:after="10"/>
              <w:rPr>
                <w:rFonts w:cstheme="minorHAnsi"/>
                <w:lang w:val="en-GB"/>
              </w:rPr>
            </w:pPr>
          </w:p>
          <w:p w14:paraId="24DF9E79" w14:textId="2F58DE92" w:rsidR="00CE3D8C" w:rsidRDefault="00BC68B8" w:rsidP="00A07CC5">
            <w:pPr>
              <w:spacing w:after="10"/>
              <w:rPr>
                <w:lang w:val="en-GB"/>
              </w:rPr>
            </w:pPr>
            <w:r w:rsidRPr="1BD1D134">
              <w:rPr>
                <w:lang w:val="en-GB"/>
              </w:rPr>
              <w:t>T</w:t>
            </w:r>
            <w:r w:rsidR="00127211" w:rsidRPr="1BD1D134">
              <w:rPr>
                <w:lang w:val="en-GB"/>
              </w:rPr>
              <w:t xml:space="preserve">he use of </w:t>
            </w:r>
            <w:r w:rsidR="00127211" w:rsidRPr="1BD1D134">
              <w:rPr>
                <w:i/>
                <w:lang w:val="en-GB"/>
              </w:rPr>
              <w:t>int16_t</w:t>
            </w:r>
            <w:r w:rsidR="00127211" w:rsidRPr="1BD1D134">
              <w:rPr>
                <w:lang w:val="en-GB"/>
              </w:rPr>
              <w:t xml:space="preserve"> variables instead of </w:t>
            </w:r>
            <w:r w:rsidR="00127211" w:rsidRPr="1BD1D134">
              <w:rPr>
                <w:i/>
                <w:lang w:val="en-GB"/>
              </w:rPr>
              <w:t>uint16_t</w:t>
            </w:r>
            <w:r w:rsidR="00127211" w:rsidRPr="1BD1D134">
              <w:rPr>
                <w:lang w:val="en-GB"/>
              </w:rPr>
              <w:t xml:space="preserve"> ones is enough t</w:t>
            </w:r>
            <w:r w:rsidRPr="1BD1D134">
              <w:rPr>
                <w:lang w:val="en-GB"/>
              </w:rPr>
              <w:t xml:space="preserve">o </w:t>
            </w:r>
            <w:r w:rsidR="00846F12" w:rsidRPr="1BD1D134">
              <w:rPr>
                <w:lang w:val="en-GB"/>
              </w:rPr>
              <w:t>overcome the issue of wrong rpms computation due to over- and underflows</w:t>
            </w:r>
            <w:r w:rsidR="008A26BE" w:rsidRPr="1BD1D134">
              <w:rPr>
                <w:lang w:val="en-GB"/>
              </w:rPr>
              <w:t xml:space="preserve">, because </w:t>
            </w:r>
            <w:r w:rsidR="00862F16" w:rsidRPr="1BD1D134">
              <w:rPr>
                <w:lang w:val="en-GB"/>
              </w:rPr>
              <w:t>the MCU recognize</w:t>
            </w:r>
            <w:r w:rsidR="008A35B9" w:rsidRPr="1BD1D134">
              <w:rPr>
                <w:lang w:val="en-GB"/>
              </w:rPr>
              <w:t>s</w:t>
            </w:r>
            <w:r w:rsidR="00862F16" w:rsidRPr="1BD1D134">
              <w:rPr>
                <w:lang w:val="en-GB"/>
              </w:rPr>
              <w:t xml:space="preserve"> that the stored value must be considered a 2’s complement </w:t>
            </w:r>
            <w:r w:rsidR="008A35B9" w:rsidRPr="1BD1D134">
              <w:rPr>
                <w:lang w:val="en-GB"/>
              </w:rPr>
              <w:t>number</w:t>
            </w:r>
            <w:r w:rsidR="00CA63C5">
              <w:rPr>
                <w:lang w:val="en-GB"/>
              </w:rPr>
              <w:t xml:space="preserve">. </w:t>
            </w:r>
            <w:r w:rsidR="00C3701A">
              <w:rPr>
                <w:lang w:val="en-GB"/>
              </w:rPr>
              <w:t>This happens for values which are larger or equal to 32768, as we can see</w:t>
            </w:r>
            <w:r w:rsidR="00193DC3">
              <w:rPr>
                <w:lang w:val="en-GB"/>
              </w:rPr>
              <w:t>:</w:t>
            </w:r>
          </w:p>
          <w:p w14:paraId="7633627A" w14:textId="77777777" w:rsidR="00CE3D8C" w:rsidRPr="00D4614B" w:rsidRDefault="00CE3D8C" w:rsidP="00A07CC5">
            <w:pPr>
              <w:spacing w:after="10"/>
              <w:rPr>
                <w:rFonts w:cstheme="minorHAnsi"/>
                <w:lang w:val="en-GB"/>
              </w:rPr>
            </w:pPr>
          </w:p>
          <w:p w14:paraId="2FDD7507" w14:textId="1D99D3A2" w:rsidR="003A45BA" w:rsidRDefault="001017C1" w:rsidP="00A07CC5">
            <w:pPr>
              <w:spacing w:after="1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32767 = 0b 0111 1111 1111 1111</w:t>
            </w:r>
            <w:r w:rsidR="00903551">
              <w:rPr>
                <w:rFonts w:cstheme="minorHAnsi"/>
                <w:lang w:val="en-GB"/>
              </w:rPr>
              <w:t xml:space="preserve"> </w:t>
            </w:r>
          </w:p>
          <w:p w14:paraId="3162977B" w14:textId="3ADF4E29" w:rsidR="00903551" w:rsidRPr="00D4614B" w:rsidRDefault="00903551" w:rsidP="00A07CC5">
            <w:pPr>
              <w:spacing w:after="1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0b </w:t>
            </w:r>
            <w:r w:rsidR="00FE0E4C">
              <w:rPr>
                <w:rFonts w:cstheme="minorHAnsi"/>
                <w:lang w:val="en-GB"/>
              </w:rPr>
              <w:t>0111 1111 1111 1111 + 1 = 0b 1000 0000 0000 0000</w:t>
            </w:r>
            <w:commentRangeStart w:id="1"/>
          </w:p>
          <w:p w14:paraId="7114968A" w14:textId="77777777" w:rsidR="004926F1" w:rsidRDefault="005631A1" w:rsidP="00D4614B">
            <w:pPr>
              <w:pStyle w:val="Paragrafoelenco"/>
              <w:numPr>
                <w:ilvl w:val="0"/>
                <w:numId w:val="5"/>
              </w:numPr>
              <w:spacing w:after="10"/>
              <w:rPr>
                <w:rFonts w:cstheme="minorHAnsi"/>
                <w:lang w:val="en-GB"/>
              </w:rPr>
            </w:pPr>
            <w:r w:rsidRPr="00D4614B">
              <w:rPr>
                <w:rFonts w:cstheme="minorHAnsi"/>
                <w:lang w:val="en-GB"/>
              </w:rPr>
              <w:t>-</w:t>
            </w:r>
            <w:r w:rsidR="00FE0E4C">
              <w:rPr>
                <w:rFonts w:cstheme="minorHAnsi"/>
                <w:lang w:val="en-GB"/>
              </w:rPr>
              <w:t>3276</w:t>
            </w:r>
            <w:r w:rsidR="009A4DAF">
              <w:rPr>
                <w:rFonts w:cstheme="minorHAnsi"/>
                <w:lang w:val="en-GB"/>
              </w:rPr>
              <w:t>8</w:t>
            </w:r>
            <w:r w:rsidRPr="00D4614B">
              <w:rPr>
                <w:rFonts w:cstheme="minorHAnsi"/>
                <w:lang w:val="en-GB"/>
              </w:rPr>
              <w:t xml:space="preserve"> in 2’s complement</w:t>
            </w:r>
            <w:commentRangeEnd w:id="1"/>
            <w:r w:rsidR="003A45BA">
              <w:rPr>
                <w:rStyle w:val="Rimandocommento"/>
              </w:rPr>
              <w:commentReference w:id="1"/>
            </w:r>
          </w:p>
          <w:p w14:paraId="08748890" w14:textId="18548EB6" w:rsidR="00372260" w:rsidRPr="00D4614B" w:rsidRDefault="004926F1" w:rsidP="004926F1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Considered as </w:t>
            </w:r>
            <w:r w:rsidR="00D4614B" w:rsidRPr="00D4614B">
              <w:rPr>
                <w:rFonts w:cstheme="minorHAnsi"/>
                <w:lang w:val="en-GB"/>
              </w:rPr>
              <w:t xml:space="preserve">0b </w:t>
            </w:r>
            <w:r w:rsidR="007F3817">
              <w:rPr>
                <w:rFonts w:cstheme="minorHAnsi"/>
                <w:lang w:val="en-GB"/>
              </w:rPr>
              <w:t>0111 1111 1111 1111</w:t>
            </w:r>
            <w:r w:rsidR="00D4614B" w:rsidRPr="00D4614B">
              <w:rPr>
                <w:rFonts w:cstheme="minorHAnsi"/>
                <w:lang w:val="en-GB"/>
              </w:rPr>
              <w:t xml:space="preserve"> + 1</w:t>
            </w:r>
            <w:r w:rsidR="00B97FD4">
              <w:rPr>
                <w:rFonts w:cstheme="minorHAnsi"/>
                <w:lang w:val="en-GB"/>
              </w:rPr>
              <w:t xml:space="preserve"> = 0b 1000 0000 0000 0000</w:t>
            </w:r>
            <w:r w:rsidR="00D4614B" w:rsidRPr="00D4614B">
              <w:rPr>
                <w:rFonts w:cstheme="minorHAnsi"/>
                <w:lang w:val="en-GB"/>
              </w:rPr>
              <w:t xml:space="preserve"> with</w:t>
            </w:r>
            <w:r>
              <w:rPr>
                <w:rFonts w:cstheme="minorHAnsi"/>
                <w:lang w:val="en-GB"/>
              </w:rPr>
              <w:t xml:space="preserve"> negative</w:t>
            </w:r>
            <w:r w:rsidR="00D4614B" w:rsidRPr="00D4614B">
              <w:rPr>
                <w:rFonts w:cstheme="minorHAnsi"/>
                <w:lang w:val="en-GB"/>
              </w:rPr>
              <w:t xml:space="preserve"> sign</w:t>
            </w:r>
          </w:p>
          <w:p w14:paraId="73565DA7" w14:textId="77777777" w:rsidR="00CE3D8C" w:rsidRPr="00D4614B" w:rsidRDefault="00CE3D8C" w:rsidP="00A07CC5">
            <w:pPr>
              <w:spacing w:after="10"/>
              <w:rPr>
                <w:rFonts w:cstheme="minorHAnsi"/>
                <w:lang w:val="en-GB"/>
              </w:rPr>
            </w:pPr>
          </w:p>
          <w:p w14:paraId="77FAC808" w14:textId="0020D1A6" w:rsidR="00190538" w:rsidRDefault="00D62C0A" w:rsidP="00A07CC5">
            <w:pPr>
              <w:spacing w:after="1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This means that values from 32768 to 65535 are considered negative because the MSB</w:t>
            </w:r>
            <w:r w:rsidR="005631A1">
              <w:rPr>
                <w:rFonts w:cstheme="minorHAnsi"/>
                <w:lang w:val="en-GB"/>
              </w:rPr>
              <w:t xml:space="preserve"> (sign bit)</w:t>
            </w:r>
            <w:r>
              <w:rPr>
                <w:rFonts w:cstheme="minorHAnsi"/>
                <w:lang w:val="en-GB"/>
              </w:rPr>
              <w:t xml:space="preserve"> is set to </w:t>
            </w:r>
            <w:r w:rsidR="008323E3">
              <w:rPr>
                <w:rFonts w:cstheme="minorHAnsi"/>
                <w:lang w:val="en-GB"/>
              </w:rPr>
              <w:t>1,</w:t>
            </w:r>
            <w:r>
              <w:rPr>
                <w:rFonts w:cstheme="minorHAnsi"/>
                <w:lang w:val="en-GB"/>
              </w:rPr>
              <w:t xml:space="preserve"> so the MCU</w:t>
            </w:r>
            <w:r w:rsidR="008D703A">
              <w:rPr>
                <w:rFonts w:cstheme="minorHAnsi"/>
                <w:lang w:val="en-GB"/>
              </w:rPr>
              <w:t xml:space="preserve"> recognizes the 2’s complement value</w:t>
            </w:r>
            <w:r w:rsidR="003C7604">
              <w:rPr>
                <w:rFonts w:cstheme="minorHAnsi"/>
                <w:lang w:val="en-GB"/>
              </w:rPr>
              <w:t xml:space="preserve">, indicating the interval </w:t>
            </w:r>
            <w:r w:rsidR="00D71336">
              <w:rPr>
                <w:rFonts w:cstheme="minorHAnsi"/>
                <w:lang w:val="en-GB"/>
              </w:rPr>
              <w:t>from -32768 to -1.</w:t>
            </w:r>
          </w:p>
          <w:p w14:paraId="38DE5D94" w14:textId="2A4EEAC3" w:rsidR="008A35B9" w:rsidRDefault="00265A0F" w:rsidP="00A07CC5">
            <w:pPr>
              <w:spacing w:after="1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</w:t>
            </w:r>
            <w:commentRangeStart w:id="2"/>
            <w:r w:rsidR="00935222">
              <w:rPr>
                <w:rFonts w:cstheme="minorHAnsi"/>
                <w:lang w:val="en-GB"/>
              </w:rPr>
              <w:t xml:space="preserve">e can consider two examples </w:t>
            </w:r>
            <w:r w:rsidR="00076E53">
              <w:rPr>
                <w:rFonts w:cstheme="minorHAnsi"/>
                <w:lang w:val="en-GB"/>
              </w:rPr>
              <w:t>to better explain the solution</w:t>
            </w:r>
            <w:r w:rsidR="00935222">
              <w:rPr>
                <w:rFonts w:cstheme="minorHAnsi"/>
                <w:lang w:val="en-GB"/>
              </w:rPr>
              <w:t>:</w:t>
            </w:r>
          </w:p>
          <w:p w14:paraId="0DF872F9" w14:textId="0100B856" w:rsidR="00175595" w:rsidRDefault="00C147A3" w:rsidP="00C1677D">
            <w:pPr>
              <w:pStyle w:val="Paragrafoelenco"/>
              <w:numPr>
                <w:ilvl w:val="0"/>
                <w:numId w:val="2"/>
              </w:numPr>
              <w:spacing w:after="10" w:line="259" w:lineRule="auto"/>
              <w:rPr>
                <w:lang w:val="en-GB"/>
              </w:rPr>
            </w:pPr>
            <w:r w:rsidRPr="607FE531">
              <w:rPr>
                <w:lang w:val="en-GB"/>
              </w:rPr>
              <w:t>For</w:t>
            </w:r>
            <w:r w:rsidR="00E3665D" w:rsidRPr="607FE531">
              <w:rPr>
                <w:lang w:val="en-GB"/>
              </w:rPr>
              <w:t xml:space="preserve"> the </w:t>
            </w:r>
            <w:r w:rsidR="00E3665D" w:rsidRPr="607FE531">
              <w:rPr>
                <w:b/>
                <w:bCs/>
                <w:lang w:val="en-GB"/>
              </w:rPr>
              <w:t>overflow</w:t>
            </w:r>
            <w:r w:rsidR="00E3665D" w:rsidRPr="607FE531">
              <w:rPr>
                <w:lang w:val="en-GB"/>
              </w:rPr>
              <w:t xml:space="preserve">, </w:t>
            </w:r>
            <w:r w:rsidR="003708C0" w:rsidRPr="607FE531">
              <w:rPr>
                <w:lang w:val="en-GB"/>
              </w:rPr>
              <w:t xml:space="preserve">we </w:t>
            </w:r>
            <w:r w:rsidRPr="607FE531">
              <w:rPr>
                <w:lang w:val="en-GB"/>
              </w:rPr>
              <w:t>look</w:t>
            </w:r>
            <w:r w:rsidR="008323E3" w:rsidRPr="607FE531">
              <w:rPr>
                <w:lang w:val="en-GB"/>
              </w:rPr>
              <w:t xml:space="preserve"> at two sequential iterations of the code</w:t>
            </w:r>
            <w:r w:rsidR="00EB1B7C" w:rsidRPr="607FE531">
              <w:rPr>
                <w:lang w:val="en-GB"/>
              </w:rPr>
              <w:t xml:space="preserve"> and see how the datum is considered when stored in the variables.</w:t>
            </w:r>
          </w:p>
          <w:p w14:paraId="3699383D" w14:textId="77777777" w:rsidR="0081413B" w:rsidRDefault="0081413B" w:rsidP="0081413B">
            <w:pPr>
              <w:pStyle w:val="Paragrafoelenco"/>
              <w:spacing w:after="10" w:line="259" w:lineRule="auto"/>
              <w:ind w:left="360"/>
              <w:rPr>
                <w:lang w:val="en-GB"/>
              </w:rPr>
            </w:pPr>
          </w:p>
          <w:p w14:paraId="69F9E584" w14:textId="442AED5C" w:rsidR="0081413B" w:rsidRPr="00C147A3" w:rsidRDefault="0081413B" w:rsidP="0081413B">
            <w:pPr>
              <w:pStyle w:val="Paragrafoelenco"/>
              <w:spacing w:after="10"/>
              <w:ind w:left="36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int16_t val1;        </w:t>
            </w:r>
            <w:r w:rsidRPr="1B5CAC79">
              <w:rPr>
                <w:rFonts w:ascii="Courier New" w:hAnsi="Courier New" w:cs="Courier New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lang w:val="en-GB"/>
              </w:rPr>
              <w:t xml:space="preserve">// </w:t>
            </w:r>
            <w:r w:rsidRPr="0081413B">
              <w:rPr>
                <w:rFonts w:ascii="Courier New" w:hAnsi="Courier New" w:cs="Courier New"/>
                <w:lang w:val="en-GB"/>
              </w:rPr>
              <w:t>65535 = 0b 1111 1111 1111 1111</w:t>
            </w:r>
          </w:p>
          <w:p w14:paraId="32E6F303" w14:textId="45FC4CC0" w:rsidR="0081413B" w:rsidRDefault="0081413B" w:rsidP="0081413B">
            <w:pPr>
              <w:pStyle w:val="Paragrafoelenco"/>
              <w:spacing w:after="10"/>
              <w:ind w:left="360"/>
              <w:rPr>
                <w:rFonts w:ascii="Courier New" w:hAnsi="Courier New" w:cs="Courier New"/>
                <w:lang w:val="en-GB"/>
              </w:rPr>
            </w:pPr>
            <w:r w:rsidRPr="00C147A3">
              <w:rPr>
                <w:rFonts w:ascii="Courier New" w:hAnsi="Courier New" w:cs="Courier New"/>
                <w:lang w:val="en-GB"/>
              </w:rPr>
              <w:t xml:space="preserve">int16_t val2;        </w:t>
            </w:r>
            <w:r w:rsidRPr="631913FE">
              <w:rPr>
                <w:rFonts w:ascii="Courier New" w:hAnsi="Courier New" w:cs="Courier New"/>
                <w:lang w:val="en-GB"/>
              </w:rPr>
              <w:t xml:space="preserve"> </w:t>
            </w:r>
            <w:r w:rsidRPr="00C147A3">
              <w:rPr>
                <w:rFonts w:ascii="Courier New" w:hAnsi="Courier New" w:cs="Courier New"/>
                <w:lang w:val="en-GB"/>
              </w:rPr>
              <w:t xml:space="preserve">// </w:t>
            </w:r>
            <w:r>
              <w:rPr>
                <w:rFonts w:ascii="Courier New" w:hAnsi="Courier New" w:cs="Courier New"/>
                <w:lang w:val="en-GB"/>
              </w:rPr>
              <w:t xml:space="preserve">    </w:t>
            </w:r>
            <w:r w:rsidRPr="0081413B">
              <w:rPr>
                <w:rFonts w:ascii="Courier New" w:hAnsi="Courier New" w:cs="Courier New"/>
                <w:lang w:val="en-GB"/>
              </w:rPr>
              <w:t>0 = 0b 0000 0000 0000 0000</w:t>
            </w:r>
          </w:p>
          <w:p w14:paraId="61058FCE" w14:textId="77777777" w:rsidR="0081413B" w:rsidRPr="00C147A3" w:rsidRDefault="0081413B" w:rsidP="0081413B">
            <w:pPr>
              <w:pStyle w:val="Paragrafoelenco"/>
              <w:spacing w:after="10"/>
              <w:ind w:left="36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                    // considered as -1 in 2’s complement</w:t>
            </w:r>
          </w:p>
          <w:p w14:paraId="2D6ACA3F" w14:textId="32F6D223" w:rsidR="0081413B" w:rsidRDefault="0081413B" w:rsidP="0081413B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0604BD">
              <w:rPr>
                <w:rFonts w:ascii="Courier New" w:hAnsi="Courier New" w:cs="Courier New"/>
                <w:lang w:val="en-GB"/>
              </w:rPr>
              <w:t>int16_t delta = val2 – val1</w:t>
            </w:r>
          </w:p>
          <w:p w14:paraId="03A8E44F" w14:textId="77777777" w:rsidR="0050470D" w:rsidRPr="0081413B" w:rsidRDefault="0050470D" w:rsidP="0081413B">
            <w:pPr>
              <w:spacing w:after="10"/>
              <w:rPr>
                <w:lang w:val="en-GB"/>
              </w:rPr>
            </w:pPr>
          </w:p>
          <w:p w14:paraId="5EBA0808" w14:textId="1EEB0717" w:rsidR="000D1FBE" w:rsidRPr="000C6C86" w:rsidRDefault="000F13FB" w:rsidP="00175595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>The</w:t>
            </w:r>
            <w:r w:rsidR="00CB73C8" w:rsidRPr="00802B94">
              <w:rPr>
                <w:rFonts w:cstheme="minorHAnsi"/>
                <w:lang w:val="en-GB"/>
              </w:rPr>
              <w:t xml:space="preserve"> MCU computes the difference between the two values </w:t>
            </w:r>
            <w:r w:rsidR="000D1FBE" w:rsidRPr="00802B94">
              <w:rPr>
                <w:rFonts w:cstheme="minorHAnsi"/>
                <w:lang w:val="en-GB"/>
              </w:rPr>
              <w:t xml:space="preserve">as the sum between the second value and the 2’s complement of the first </w:t>
            </w:r>
            <w:r w:rsidR="000C6C86">
              <w:rPr>
                <w:rFonts w:cstheme="minorHAnsi"/>
                <w:lang w:val="en-GB"/>
              </w:rPr>
              <w:t>value</w:t>
            </w:r>
            <w:r w:rsidR="00857A4B">
              <w:rPr>
                <w:rFonts w:cstheme="minorHAnsi"/>
                <w:lang w:val="en-GB"/>
              </w:rPr>
              <w:t>. Since</w:t>
            </w:r>
            <w:r w:rsidR="000C6C86">
              <w:rPr>
                <w:rFonts w:cstheme="minorHAnsi"/>
                <w:lang w:val="en-GB"/>
              </w:rPr>
              <w:t xml:space="preserve"> we are using an </w:t>
            </w:r>
            <w:r w:rsidR="000C6C86">
              <w:rPr>
                <w:rFonts w:cstheme="minorHAnsi"/>
                <w:i/>
                <w:iCs/>
                <w:lang w:val="en-GB"/>
              </w:rPr>
              <w:t xml:space="preserve">int16_t </w:t>
            </w:r>
            <w:r w:rsidR="000C6C86">
              <w:rPr>
                <w:rFonts w:cstheme="minorHAnsi"/>
                <w:lang w:val="en-GB"/>
              </w:rPr>
              <w:t>variable</w:t>
            </w:r>
            <w:r w:rsidR="00BC43E9">
              <w:rPr>
                <w:rFonts w:cstheme="minorHAnsi"/>
                <w:lang w:val="en-GB"/>
              </w:rPr>
              <w:t>,</w:t>
            </w:r>
            <w:r w:rsidR="000C6C86">
              <w:rPr>
                <w:rFonts w:cstheme="minorHAnsi"/>
                <w:lang w:val="en-GB"/>
              </w:rPr>
              <w:t xml:space="preserve"> </w:t>
            </w:r>
            <w:r w:rsidR="00857A4B">
              <w:rPr>
                <w:rFonts w:cstheme="minorHAnsi"/>
                <w:lang w:val="en-GB"/>
              </w:rPr>
              <w:t>the latter</w:t>
            </w:r>
            <w:r w:rsidR="00E47658">
              <w:rPr>
                <w:rFonts w:cstheme="minorHAnsi"/>
                <w:lang w:val="en-GB"/>
              </w:rPr>
              <w:t xml:space="preserve"> is considered as -1</w:t>
            </w:r>
            <w:r w:rsidR="00857A4B">
              <w:rPr>
                <w:rFonts w:cstheme="minorHAnsi"/>
                <w:lang w:val="en-GB"/>
              </w:rPr>
              <w:t xml:space="preserve">, so </w:t>
            </w:r>
            <w:r w:rsidR="00494C5F">
              <w:rPr>
                <w:rFonts w:cstheme="minorHAnsi"/>
                <w:lang w:val="en-GB"/>
              </w:rPr>
              <w:t>all the bits are inverted</w:t>
            </w:r>
            <w:r w:rsidR="001E55A0">
              <w:rPr>
                <w:rFonts w:cstheme="minorHAnsi"/>
                <w:lang w:val="en-GB"/>
              </w:rPr>
              <w:t xml:space="preserve"> and we add </w:t>
            </w:r>
            <w:r w:rsidR="00F96FAE">
              <w:rPr>
                <w:rFonts w:cstheme="minorHAnsi"/>
                <w:lang w:val="en-GB"/>
              </w:rPr>
              <w:t xml:space="preserve">1 (as seen before). </w:t>
            </w:r>
            <w:r w:rsidR="00111336">
              <w:rPr>
                <w:rFonts w:cstheme="minorHAnsi"/>
                <w:lang w:val="en-GB"/>
              </w:rPr>
              <w:t>Finally,</w:t>
            </w:r>
            <w:r w:rsidR="00F96FAE">
              <w:rPr>
                <w:rFonts w:cstheme="minorHAnsi"/>
                <w:lang w:val="en-GB"/>
              </w:rPr>
              <w:t xml:space="preserve"> the MCU can perform the difference as a sum between the two values:</w:t>
            </w:r>
          </w:p>
          <w:p w14:paraId="37C7353F" w14:textId="77777777" w:rsidR="000D1FBE" w:rsidRPr="00802B94" w:rsidRDefault="000D1FBE" w:rsidP="00175595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137AF752" w14:textId="029CAF78" w:rsidR="00C85124" w:rsidRPr="00802B94" w:rsidRDefault="00C85124" w:rsidP="000F13FB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 xml:space="preserve">0b </w:t>
            </w:r>
            <w:r w:rsidR="00E97663" w:rsidRPr="00802B94">
              <w:rPr>
                <w:rFonts w:cstheme="minorHAnsi"/>
                <w:lang w:val="en-GB"/>
              </w:rPr>
              <w:t>0</w:t>
            </w:r>
            <w:r w:rsidR="000F13FB" w:rsidRPr="00802B94">
              <w:rPr>
                <w:rFonts w:cstheme="minorHAnsi"/>
                <w:lang w:val="en-GB"/>
              </w:rPr>
              <w:t>000 0000 0000 0</w:t>
            </w:r>
            <w:r w:rsidR="00526562">
              <w:rPr>
                <w:rFonts w:cstheme="minorHAnsi"/>
                <w:lang w:val="en-GB"/>
              </w:rPr>
              <w:t>0</w:t>
            </w:r>
            <w:r w:rsidR="000F13FB" w:rsidRPr="00802B94">
              <w:rPr>
                <w:rFonts w:cstheme="minorHAnsi"/>
                <w:lang w:val="en-GB"/>
              </w:rPr>
              <w:t>0</w:t>
            </w:r>
            <w:r w:rsidR="002E3FBD">
              <w:rPr>
                <w:rFonts w:cstheme="minorHAnsi"/>
                <w:lang w:val="en-GB"/>
              </w:rPr>
              <w:t>0</w:t>
            </w:r>
            <w:r w:rsidR="000F13FB" w:rsidRPr="00802B94">
              <w:rPr>
                <w:rFonts w:cstheme="minorHAnsi"/>
                <w:lang w:val="en-GB"/>
              </w:rPr>
              <w:t xml:space="preserve"> +</w:t>
            </w:r>
          </w:p>
          <w:p w14:paraId="23806745" w14:textId="4C8A272C" w:rsidR="00802B94" w:rsidRDefault="00C85124" w:rsidP="00802B94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 xml:space="preserve">0b </w:t>
            </w:r>
            <w:r w:rsidR="000F13FB" w:rsidRPr="00802B94">
              <w:rPr>
                <w:rFonts w:cstheme="minorHAnsi"/>
                <w:lang w:val="en-GB"/>
              </w:rPr>
              <w:t>0000 0000 0000 000</w:t>
            </w:r>
            <w:r w:rsidR="002E3FBD">
              <w:rPr>
                <w:rFonts w:cstheme="minorHAnsi"/>
                <w:lang w:val="en-GB"/>
              </w:rPr>
              <w:t>1</w:t>
            </w:r>
            <w:r w:rsidR="000F13FB" w:rsidRPr="00802B94">
              <w:rPr>
                <w:rFonts w:cstheme="minorHAnsi"/>
                <w:lang w:val="en-GB"/>
              </w:rPr>
              <w:t xml:space="preserve"> =</w:t>
            </w:r>
          </w:p>
          <w:p w14:paraId="13E77C0E" w14:textId="7820F5BE" w:rsidR="00802B94" w:rsidRPr="00802B94" w:rsidRDefault="00802B94" w:rsidP="00802B94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>-----------------------------------</w:t>
            </w:r>
          </w:p>
          <w:p w14:paraId="4FC38A20" w14:textId="006E77CF" w:rsidR="00140995" w:rsidRDefault="00C85124" w:rsidP="00C85124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 xml:space="preserve">0b </w:t>
            </w:r>
            <w:r w:rsidR="000F13FB" w:rsidRPr="00802B94">
              <w:rPr>
                <w:rFonts w:cstheme="minorHAnsi"/>
                <w:lang w:val="en-GB"/>
              </w:rPr>
              <w:t>0000 0000 0000 0</w:t>
            </w:r>
            <w:r w:rsidR="00D4614B">
              <w:rPr>
                <w:rFonts w:cstheme="minorHAnsi"/>
                <w:lang w:val="en-GB"/>
              </w:rPr>
              <w:t>00</w:t>
            </w:r>
            <w:r w:rsidR="009B4678">
              <w:rPr>
                <w:rFonts w:cstheme="minorHAnsi"/>
                <w:lang w:val="en-GB"/>
              </w:rPr>
              <w:t>1</w:t>
            </w:r>
          </w:p>
          <w:p w14:paraId="1EAB893E" w14:textId="23AA3423" w:rsidR="00C85124" w:rsidRPr="00802B94" w:rsidRDefault="00802B94" w:rsidP="00C85124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ascii="Wingdings" w:eastAsia="Wingdings" w:hAnsi="Wingdings" w:cstheme="minorHAnsi"/>
                <w:lang w:val="en-GB"/>
              </w:rPr>
              <w:t>è</w:t>
            </w:r>
            <w:r w:rsidR="00C85124" w:rsidRPr="00802B94">
              <w:rPr>
                <w:rFonts w:cstheme="minorHAnsi"/>
                <w:lang w:val="en-GB"/>
              </w:rPr>
              <w:t xml:space="preserve"> </w:t>
            </w:r>
            <w:r w:rsidR="003D5D69" w:rsidRPr="00802B94">
              <w:rPr>
                <w:rFonts w:cstheme="minorHAnsi"/>
                <w:lang w:val="en-GB"/>
              </w:rPr>
              <w:t>+</w:t>
            </w:r>
            <w:r w:rsidR="009B4678">
              <w:rPr>
                <w:rFonts w:cstheme="minorHAnsi"/>
                <w:lang w:val="en-GB"/>
              </w:rPr>
              <w:t>1</w:t>
            </w:r>
          </w:p>
          <w:p w14:paraId="50C87408" w14:textId="77777777" w:rsidR="000F13FB" w:rsidRPr="00802B94" w:rsidRDefault="000F13FB" w:rsidP="000F13FB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1FFC4306" w14:textId="0B8EC352" w:rsidR="00990E65" w:rsidRPr="000F13FB" w:rsidRDefault="000F13FB" w:rsidP="000F13FB">
            <w:pPr>
              <w:pStyle w:val="Paragrafoelenco"/>
              <w:spacing w:after="10"/>
              <w:ind w:left="360"/>
              <w:rPr>
                <w:rFonts w:ascii="Courier New" w:hAnsi="Courier New" w:cs="Courier New"/>
                <w:lang w:val="en-GB"/>
              </w:rPr>
            </w:pPr>
            <w:r>
              <w:rPr>
                <w:rFonts w:cstheme="minorHAnsi"/>
                <w:lang w:val="en-GB"/>
              </w:rPr>
              <w:t>Th</w:t>
            </w:r>
            <w:r w:rsidR="0044379E">
              <w:rPr>
                <w:rFonts w:cstheme="minorHAnsi"/>
                <w:lang w:val="en-GB"/>
              </w:rPr>
              <w:t xml:space="preserve">e </w:t>
            </w:r>
            <w:r w:rsidR="0044379E">
              <w:rPr>
                <w:rFonts w:cstheme="minorHAnsi"/>
                <w:i/>
                <w:iCs/>
                <w:lang w:val="en-GB"/>
              </w:rPr>
              <w:t xml:space="preserve">int16_t </w:t>
            </w:r>
            <w:r w:rsidR="0044379E">
              <w:rPr>
                <w:rFonts w:cstheme="minorHAnsi"/>
                <w:lang w:val="en-GB"/>
              </w:rPr>
              <w:t xml:space="preserve">variables </w:t>
            </w:r>
            <w:r>
              <w:rPr>
                <w:rFonts w:cstheme="minorHAnsi"/>
                <w:lang w:val="en-GB"/>
              </w:rPr>
              <w:t>correctly handle the overflow problem.</w:t>
            </w:r>
            <w:r w:rsidR="00990E65" w:rsidRPr="000F13FB">
              <w:rPr>
                <w:rFonts w:ascii="Courier New" w:hAnsi="Courier New" w:cs="Courier New"/>
                <w:lang w:val="en-GB"/>
              </w:rPr>
              <w:t xml:space="preserve"> </w:t>
            </w:r>
          </w:p>
          <w:p w14:paraId="41BC3CE8" w14:textId="77777777" w:rsidR="00F163F4" w:rsidRPr="000604BD" w:rsidRDefault="00F163F4" w:rsidP="00F163F4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25F29C0D" w14:textId="354DA654" w:rsidR="00AD01C8" w:rsidRDefault="00212FE1" w:rsidP="00F163F4">
            <w:pPr>
              <w:pStyle w:val="Paragrafoelenco"/>
              <w:numPr>
                <w:ilvl w:val="0"/>
                <w:numId w:val="2"/>
              </w:numPr>
              <w:spacing w:after="1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At the </w:t>
            </w:r>
            <w:r>
              <w:rPr>
                <w:rFonts w:cstheme="minorHAnsi"/>
                <w:b/>
                <w:bCs/>
                <w:lang w:val="en-GB"/>
              </w:rPr>
              <w:t>underflow</w:t>
            </w:r>
            <w:r>
              <w:rPr>
                <w:rFonts w:cstheme="minorHAnsi"/>
                <w:lang w:val="en-GB"/>
              </w:rPr>
              <w:t xml:space="preserve">, we have the </w:t>
            </w:r>
            <w:r w:rsidR="007F0339">
              <w:rPr>
                <w:rFonts w:cstheme="minorHAnsi"/>
                <w:lang w:val="en-GB"/>
              </w:rPr>
              <w:t>opposite</w:t>
            </w:r>
            <w:r>
              <w:rPr>
                <w:rFonts w:cstheme="minorHAnsi"/>
                <w:lang w:val="en-GB"/>
              </w:rPr>
              <w:t xml:space="preserve"> situation</w:t>
            </w:r>
            <w:r w:rsidR="00F163F4">
              <w:rPr>
                <w:rFonts w:cstheme="minorHAnsi"/>
                <w:lang w:val="en-GB"/>
              </w:rPr>
              <w:t>.</w:t>
            </w:r>
            <w:r w:rsidR="00061F0B">
              <w:rPr>
                <w:rFonts w:cstheme="minorHAnsi"/>
                <w:lang w:val="en-GB"/>
              </w:rPr>
              <w:t xml:space="preserve"> As before, we can consider two sequential iterations of the code:</w:t>
            </w:r>
          </w:p>
          <w:p w14:paraId="723DBA17" w14:textId="77777777" w:rsidR="00735378" w:rsidRDefault="00735378" w:rsidP="00735378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090D517F" w14:textId="0A6BEB69" w:rsidR="00735378" w:rsidRPr="00C147A3" w:rsidRDefault="00735378" w:rsidP="00735378">
            <w:pPr>
              <w:pStyle w:val="Paragrafoelenco"/>
              <w:spacing w:after="10"/>
              <w:ind w:left="36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int16_t val1;        </w:t>
            </w:r>
            <w:r w:rsidRPr="1B5CAC79">
              <w:rPr>
                <w:rFonts w:ascii="Courier New" w:hAnsi="Courier New" w:cs="Courier New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lang w:val="en-GB"/>
              </w:rPr>
              <w:t xml:space="preserve">//     </w:t>
            </w:r>
            <w:r w:rsidR="005D22AD">
              <w:rPr>
                <w:rFonts w:ascii="Courier New" w:hAnsi="Courier New" w:cs="Courier New"/>
                <w:lang w:val="en-GB"/>
              </w:rPr>
              <w:t>3</w:t>
            </w:r>
            <w:r>
              <w:rPr>
                <w:rFonts w:ascii="Courier New" w:hAnsi="Courier New" w:cs="Courier New"/>
                <w:lang w:val="en-GB"/>
              </w:rPr>
              <w:t xml:space="preserve"> = </w:t>
            </w:r>
            <w:r w:rsidRPr="00735378">
              <w:rPr>
                <w:rFonts w:ascii="Courier New" w:hAnsi="Courier New" w:cs="Courier New"/>
                <w:lang w:val="en-GB"/>
              </w:rPr>
              <w:t>0b 0000 0000 0000 0</w:t>
            </w:r>
            <w:r>
              <w:rPr>
                <w:rFonts w:ascii="Courier New" w:hAnsi="Courier New" w:cs="Courier New"/>
                <w:lang w:val="en-GB"/>
              </w:rPr>
              <w:t>0</w:t>
            </w:r>
            <w:r w:rsidR="005D22AD">
              <w:rPr>
                <w:rFonts w:ascii="Courier New" w:hAnsi="Courier New" w:cs="Courier New"/>
                <w:lang w:val="en-GB"/>
              </w:rPr>
              <w:t>11</w:t>
            </w:r>
          </w:p>
          <w:p w14:paraId="63D54379" w14:textId="0B87ED8F" w:rsidR="004862AC" w:rsidRDefault="00735378" w:rsidP="004862AC">
            <w:pPr>
              <w:pStyle w:val="Paragrafoelenco"/>
              <w:spacing w:after="10"/>
              <w:ind w:left="360"/>
              <w:rPr>
                <w:rFonts w:ascii="Courier New" w:hAnsi="Courier New" w:cs="Courier New"/>
                <w:lang w:val="en-GB"/>
              </w:rPr>
            </w:pPr>
            <w:r w:rsidRPr="00C147A3">
              <w:rPr>
                <w:rFonts w:ascii="Courier New" w:hAnsi="Courier New" w:cs="Courier New"/>
                <w:lang w:val="en-GB"/>
              </w:rPr>
              <w:t xml:space="preserve">int16_t val2;        </w:t>
            </w:r>
            <w:r w:rsidRPr="631913FE">
              <w:rPr>
                <w:rFonts w:ascii="Courier New" w:hAnsi="Courier New" w:cs="Courier New"/>
                <w:lang w:val="en-GB"/>
              </w:rPr>
              <w:t xml:space="preserve"> </w:t>
            </w:r>
            <w:r w:rsidRPr="00C147A3">
              <w:rPr>
                <w:rFonts w:ascii="Courier New" w:hAnsi="Courier New" w:cs="Courier New"/>
                <w:lang w:val="en-GB"/>
              </w:rPr>
              <w:t xml:space="preserve">// </w:t>
            </w:r>
            <w:r w:rsidR="003D5D69">
              <w:rPr>
                <w:rFonts w:ascii="Courier New" w:hAnsi="Courier New" w:cs="Courier New"/>
                <w:lang w:val="en-GB"/>
              </w:rPr>
              <w:t>6</w:t>
            </w:r>
            <w:r w:rsidRPr="00C147A3">
              <w:rPr>
                <w:rFonts w:ascii="Courier New" w:hAnsi="Courier New" w:cs="Courier New"/>
                <w:lang w:val="en-GB"/>
              </w:rPr>
              <w:t>5</w:t>
            </w:r>
            <w:r w:rsidR="003D5D69">
              <w:rPr>
                <w:rFonts w:ascii="Courier New" w:hAnsi="Courier New" w:cs="Courier New"/>
                <w:lang w:val="en-GB"/>
              </w:rPr>
              <w:t>53</w:t>
            </w:r>
            <w:r w:rsidR="00953054">
              <w:rPr>
                <w:rFonts w:ascii="Courier New" w:hAnsi="Courier New" w:cs="Courier New"/>
                <w:lang w:val="en-GB"/>
              </w:rPr>
              <w:t>5</w:t>
            </w:r>
            <w:r w:rsidRPr="00C147A3">
              <w:rPr>
                <w:rFonts w:ascii="Courier New" w:hAnsi="Courier New" w:cs="Courier New"/>
                <w:lang w:val="en-GB"/>
              </w:rPr>
              <w:t xml:space="preserve"> = 0b </w:t>
            </w:r>
            <w:r w:rsidR="003D5D69">
              <w:rPr>
                <w:rFonts w:ascii="Courier New" w:hAnsi="Courier New" w:cs="Courier New"/>
                <w:lang w:val="en-GB"/>
              </w:rPr>
              <w:t xml:space="preserve">1111 1111 </w:t>
            </w:r>
            <w:r w:rsidR="003D5D69" w:rsidRPr="0F43F1C8">
              <w:rPr>
                <w:rFonts w:ascii="Courier New" w:hAnsi="Courier New" w:cs="Courier New"/>
                <w:lang w:val="en-GB"/>
              </w:rPr>
              <w:t>111</w:t>
            </w:r>
            <w:r w:rsidR="232A4ADC" w:rsidRPr="0F43F1C8">
              <w:rPr>
                <w:rFonts w:ascii="Courier New" w:hAnsi="Courier New" w:cs="Courier New"/>
                <w:lang w:val="en-GB"/>
              </w:rPr>
              <w:t>1 1111</w:t>
            </w:r>
          </w:p>
          <w:p w14:paraId="5EFC26BD" w14:textId="4CB4C939" w:rsidR="00735378" w:rsidRPr="00C147A3" w:rsidRDefault="004862AC" w:rsidP="00735378">
            <w:pPr>
              <w:pStyle w:val="Paragrafoelenco"/>
              <w:spacing w:after="10"/>
              <w:ind w:left="36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                    // considered as -</w:t>
            </w:r>
            <w:r w:rsidR="00953054">
              <w:rPr>
                <w:rFonts w:ascii="Courier New" w:hAnsi="Courier New" w:cs="Courier New"/>
                <w:lang w:val="en-GB"/>
              </w:rPr>
              <w:t>1</w:t>
            </w:r>
            <w:r>
              <w:rPr>
                <w:rFonts w:ascii="Courier New" w:hAnsi="Courier New" w:cs="Courier New"/>
                <w:lang w:val="en-GB"/>
              </w:rPr>
              <w:t xml:space="preserve"> in 2’s complement</w:t>
            </w:r>
          </w:p>
          <w:p w14:paraId="0A6703F2" w14:textId="77777777" w:rsidR="00735378" w:rsidRDefault="00735378" w:rsidP="00735378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0604BD">
              <w:rPr>
                <w:rFonts w:ascii="Courier New" w:hAnsi="Courier New" w:cs="Courier New"/>
                <w:lang w:val="en-GB"/>
              </w:rPr>
              <w:t>int16_t delta = val2 – val1;</w:t>
            </w:r>
          </w:p>
          <w:p w14:paraId="6BB3F4FD" w14:textId="77777777" w:rsidR="00735378" w:rsidRDefault="00735378" w:rsidP="00735378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24E2FAE5" w14:textId="77777777" w:rsidR="00BC552B" w:rsidRDefault="00BC552B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0A43EE9E" w14:textId="77777777" w:rsidR="00BC552B" w:rsidRDefault="00BC552B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24D0EB23" w14:textId="77777777" w:rsidR="00BC552B" w:rsidRDefault="00BC552B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1728FE2A" w14:textId="77777777" w:rsidR="00BC552B" w:rsidRDefault="00BC552B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364DBF6B" w14:textId="77777777" w:rsidR="00BC552B" w:rsidRDefault="00BC552B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2BF97DCC" w14:textId="42CFADF3" w:rsidR="003D5D69" w:rsidRDefault="00953054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In</w:t>
            </w:r>
            <w:r w:rsidR="003D5D69">
              <w:rPr>
                <w:rFonts w:cstheme="minorHAnsi"/>
                <w:lang w:val="en-GB"/>
              </w:rPr>
              <w:t xml:space="preserve"> this case the MCU computes the difference between the two values as the sum between the second value and the</w:t>
            </w:r>
            <w:r w:rsidR="001D1A2A">
              <w:rPr>
                <w:rFonts w:cstheme="minorHAnsi"/>
                <w:lang w:val="en-GB"/>
              </w:rPr>
              <w:t xml:space="preserve"> 2’s complement of the</w:t>
            </w:r>
            <w:r w:rsidR="003D5D69">
              <w:rPr>
                <w:rFonts w:cstheme="minorHAnsi"/>
                <w:lang w:val="en-GB"/>
              </w:rPr>
              <w:t xml:space="preserve"> first</w:t>
            </w:r>
            <w:r w:rsidR="009B4678">
              <w:rPr>
                <w:rFonts w:cstheme="minorHAnsi"/>
                <w:lang w:val="en-GB"/>
              </w:rPr>
              <w:t xml:space="preserve"> value</w:t>
            </w:r>
            <w:r w:rsidR="001D1A2A">
              <w:rPr>
                <w:rFonts w:cstheme="minorHAnsi"/>
                <w:lang w:val="en-GB"/>
              </w:rPr>
              <w:t xml:space="preserve"> and then considers</w:t>
            </w:r>
            <w:r w:rsidR="00EB23DA">
              <w:rPr>
                <w:rFonts w:cstheme="minorHAnsi"/>
                <w:lang w:val="en-GB"/>
              </w:rPr>
              <w:t xml:space="preserve"> the result’s 2’s complement value for the correct computation</w:t>
            </w:r>
            <w:r w:rsidR="003D5D69">
              <w:rPr>
                <w:rFonts w:cstheme="minorHAnsi"/>
                <w:lang w:val="en-GB"/>
              </w:rPr>
              <w:t>:</w:t>
            </w:r>
          </w:p>
          <w:p w14:paraId="566BA004" w14:textId="77777777" w:rsidR="006D695A" w:rsidRPr="00BC552B" w:rsidRDefault="006D695A" w:rsidP="00BC552B">
            <w:pPr>
              <w:spacing w:after="10"/>
              <w:rPr>
                <w:rFonts w:cstheme="minorHAnsi"/>
                <w:lang w:val="en-GB"/>
              </w:rPr>
            </w:pPr>
          </w:p>
          <w:p w14:paraId="65CBEE0B" w14:textId="54B59D98" w:rsidR="003D5D69" w:rsidRPr="00802B94" w:rsidRDefault="003D5D69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>0b 1111 1111 1111 1</w:t>
            </w:r>
            <w:r w:rsidR="00953054">
              <w:rPr>
                <w:rFonts w:cstheme="minorHAnsi"/>
                <w:lang w:val="en-GB"/>
              </w:rPr>
              <w:t>1</w:t>
            </w:r>
            <w:r w:rsidRPr="00802B94">
              <w:rPr>
                <w:rFonts w:cstheme="minorHAnsi"/>
                <w:lang w:val="en-GB"/>
              </w:rPr>
              <w:t>1</w:t>
            </w:r>
            <w:r w:rsidR="00953054">
              <w:rPr>
                <w:rFonts w:cstheme="minorHAnsi"/>
                <w:lang w:val="en-GB"/>
              </w:rPr>
              <w:t>1</w:t>
            </w:r>
            <w:r w:rsidRPr="00802B94">
              <w:rPr>
                <w:rFonts w:cstheme="minorHAnsi"/>
                <w:lang w:val="en-GB"/>
              </w:rPr>
              <w:t xml:space="preserve"> +</w:t>
            </w:r>
          </w:p>
          <w:p w14:paraId="5B781095" w14:textId="756311D7" w:rsidR="003D5D69" w:rsidRPr="00802B94" w:rsidRDefault="003D5D69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>0b 0000 0000 0000 000</w:t>
            </w:r>
            <w:r w:rsidR="00953054">
              <w:rPr>
                <w:rFonts w:cstheme="minorHAnsi"/>
                <w:lang w:val="en-GB"/>
              </w:rPr>
              <w:t>0</w:t>
            </w:r>
            <w:r w:rsidRPr="00802B94">
              <w:rPr>
                <w:rFonts w:cstheme="minorHAnsi"/>
                <w:lang w:val="en-GB"/>
              </w:rPr>
              <w:t xml:space="preserve"> =</w:t>
            </w:r>
          </w:p>
          <w:p w14:paraId="2821163F" w14:textId="015409F7" w:rsidR="003D5D69" w:rsidRPr="00802B94" w:rsidRDefault="003D5D69" w:rsidP="003D5D69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>----------------------</w:t>
            </w:r>
            <w:r w:rsidR="00802B94">
              <w:rPr>
                <w:rFonts w:cstheme="minorHAnsi"/>
                <w:lang w:val="en-GB"/>
              </w:rPr>
              <w:t>-------------</w:t>
            </w:r>
          </w:p>
          <w:p w14:paraId="4066B272" w14:textId="36523D8A" w:rsidR="009B4678" w:rsidRDefault="003D5D69" w:rsidP="009B4678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 w:rsidRPr="00802B94">
              <w:rPr>
                <w:rFonts w:cstheme="minorHAnsi"/>
                <w:lang w:val="en-GB"/>
              </w:rPr>
              <w:t xml:space="preserve">0b </w:t>
            </w:r>
            <w:r w:rsidR="004E5A7E" w:rsidRPr="00802B94">
              <w:rPr>
                <w:rFonts w:cstheme="minorHAnsi"/>
                <w:lang w:val="en-GB"/>
              </w:rPr>
              <w:t>1111 1111 1111 1</w:t>
            </w:r>
            <w:r w:rsidR="007B2294">
              <w:rPr>
                <w:rFonts w:cstheme="minorHAnsi"/>
                <w:lang w:val="en-GB"/>
              </w:rPr>
              <w:t>1</w:t>
            </w:r>
            <w:r w:rsidRPr="00802B94">
              <w:rPr>
                <w:rFonts w:cstheme="minorHAnsi"/>
                <w:lang w:val="en-GB"/>
              </w:rPr>
              <w:t>1</w:t>
            </w:r>
            <w:r w:rsidR="004E5A7E" w:rsidRPr="00802B94">
              <w:rPr>
                <w:rFonts w:cstheme="minorHAnsi"/>
                <w:lang w:val="en-GB"/>
              </w:rPr>
              <w:t>1</w:t>
            </w:r>
          </w:p>
          <w:p w14:paraId="0768432B" w14:textId="3F0B2A35" w:rsidR="003D5D69" w:rsidRDefault="00802B94" w:rsidP="00802B94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  <w:r>
              <w:rPr>
                <w:rFonts w:ascii="Wingdings" w:eastAsia="Wingdings" w:hAnsi="Wingdings" w:cstheme="minorHAnsi"/>
                <w:lang w:val="en-GB"/>
              </w:rPr>
              <w:t>è</w:t>
            </w:r>
            <w:r w:rsidR="003D5D69" w:rsidRPr="00802B94">
              <w:rPr>
                <w:rFonts w:cstheme="minorHAnsi"/>
                <w:lang w:val="en-GB"/>
              </w:rPr>
              <w:t xml:space="preserve"> -</w:t>
            </w:r>
            <w:r w:rsidR="007B2294">
              <w:rPr>
                <w:rFonts w:cstheme="minorHAnsi"/>
                <w:lang w:val="en-GB"/>
              </w:rPr>
              <w:t>1</w:t>
            </w:r>
            <w:r w:rsidR="004E5A7E" w:rsidRPr="00802B94">
              <w:rPr>
                <w:rFonts w:cstheme="minorHAnsi"/>
                <w:lang w:val="en-GB"/>
              </w:rPr>
              <w:t xml:space="preserve"> (0b 0000 0000 0000 0</w:t>
            </w:r>
            <w:r w:rsidR="007B2294">
              <w:rPr>
                <w:rFonts w:cstheme="minorHAnsi"/>
                <w:lang w:val="en-GB"/>
              </w:rPr>
              <w:t>0</w:t>
            </w:r>
            <w:r w:rsidR="004E5A7E" w:rsidRPr="00802B94">
              <w:rPr>
                <w:rFonts w:cstheme="minorHAnsi"/>
                <w:lang w:val="en-GB"/>
              </w:rPr>
              <w:t>00</w:t>
            </w:r>
            <w:r w:rsidRPr="00802B94">
              <w:rPr>
                <w:rFonts w:cstheme="minorHAnsi"/>
                <w:lang w:val="en-GB"/>
              </w:rPr>
              <w:t xml:space="preserve"> + 1 with </w:t>
            </w:r>
            <w:r>
              <w:rPr>
                <w:rFonts w:cstheme="minorHAnsi"/>
                <w:lang w:val="en-GB"/>
              </w:rPr>
              <w:t xml:space="preserve">negative </w:t>
            </w:r>
            <w:r w:rsidRPr="00802B94">
              <w:rPr>
                <w:rFonts w:cstheme="minorHAnsi"/>
                <w:lang w:val="en-GB"/>
              </w:rPr>
              <w:t>sign)</w:t>
            </w:r>
            <w:commentRangeEnd w:id="2"/>
            <w:r w:rsidR="008767A3">
              <w:rPr>
                <w:rStyle w:val="Rimandocommento"/>
              </w:rPr>
              <w:commentReference w:id="2"/>
            </w:r>
          </w:p>
          <w:p w14:paraId="2899468F" w14:textId="77777777" w:rsidR="00EB23DA" w:rsidRDefault="00EB23DA" w:rsidP="00802B94">
            <w:pPr>
              <w:pStyle w:val="Paragrafoelenco"/>
              <w:spacing w:after="10"/>
              <w:ind w:left="360"/>
              <w:rPr>
                <w:rFonts w:cstheme="minorHAnsi"/>
                <w:lang w:val="en-GB"/>
              </w:rPr>
            </w:pPr>
          </w:p>
          <w:p w14:paraId="76D99C28" w14:textId="6D2EDCAF" w:rsidR="00EB23DA" w:rsidRPr="006D695A" w:rsidRDefault="00EB23DA" w:rsidP="00802B94">
            <w:pPr>
              <w:pStyle w:val="Paragrafoelenco"/>
              <w:spacing w:after="10"/>
              <w:ind w:left="36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this way </w:t>
            </w:r>
            <w:r w:rsidR="006D695A">
              <w:rPr>
                <w:rFonts w:cstheme="minorHAnsi"/>
                <w:i/>
                <w:iCs/>
                <w:lang w:val="en-GB"/>
              </w:rPr>
              <w:t>int16_t</w:t>
            </w:r>
            <w:r w:rsidR="006D695A" w:rsidRPr="006D695A">
              <w:rPr>
                <w:lang w:val="en-GB"/>
              </w:rPr>
              <w:t xml:space="preserve"> v</w:t>
            </w:r>
            <w:r w:rsidR="006D695A">
              <w:rPr>
                <w:lang w:val="en-GB"/>
              </w:rPr>
              <w:t xml:space="preserve">ariables </w:t>
            </w:r>
            <w:r w:rsidR="007F0339">
              <w:rPr>
                <w:lang w:val="en-GB"/>
              </w:rPr>
              <w:t>also handle</w:t>
            </w:r>
            <w:r w:rsidR="006D695A">
              <w:rPr>
                <w:lang w:val="en-GB"/>
              </w:rPr>
              <w:t xml:space="preserve"> the underflow problem.</w:t>
            </w:r>
          </w:p>
          <w:p w14:paraId="2E974682" w14:textId="77777777" w:rsidR="00372260" w:rsidRPr="00212FE1" w:rsidRDefault="00372260" w:rsidP="00A07CC5">
            <w:pPr>
              <w:spacing w:after="10"/>
              <w:rPr>
                <w:rFonts w:cstheme="minorHAnsi"/>
                <w:lang w:val="en-GB"/>
              </w:rPr>
            </w:pPr>
          </w:p>
          <w:p w14:paraId="090F1FF7" w14:textId="77777777" w:rsidR="00DD34A7" w:rsidRPr="00D22D24" w:rsidRDefault="00372260" w:rsidP="00DD34A7">
            <w:pPr>
              <w:spacing w:after="10"/>
              <w:rPr>
                <w:rFonts w:cstheme="minorHAnsi"/>
                <w:lang w:val="en-US"/>
                <w:rPrChange w:id="3" w:author="Federica Alberta Villa" w:date="2023-12-19T17:29:00Z">
                  <w:rPr>
                    <w:rFonts w:cstheme="minorHAnsi"/>
                  </w:rPr>
                </w:rPrChange>
              </w:rPr>
            </w:pPr>
            <w:r w:rsidRPr="00D22D24">
              <w:rPr>
                <w:b/>
                <w:bCs/>
                <w:lang w:val="en-US"/>
                <w:rPrChange w:id="4" w:author="Federica Alberta Villa" w:date="2023-12-19T17:29:00Z">
                  <w:rPr>
                    <w:b/>
                    <w:bCs/>
                  </w:rPr>
                </w:rPrChange>
              </w:rPr>
              <w:t>Part 3:</w:t>
            </w:r>
          </w:p>
          <w:p w14:paraId="40EC51F9" w14:textId="36F19CD7" w:rsidR="00DD34A7" w:rsidRPr="00D22D24" w:rsidRDefault="47982A10" w:rsidP="00DD34A7">
            <w:pPr>
              <w:spacing w:after="10"/>
              <w:rPr>
                <w:lang w:val="en-US"/>
                <w:rPrChange w:id="5" w:author="Federica Alberta Villa" w:date="2023-12-19T17:29:00Z">
                  <w:rPr/>
                </w:rPrChange>
              </w:rPr>
            </w:pPr>
            <w:r w:rsidRPr="00D22D24">
              <w:rPr>
                <w:lang w:val="en-US"/>
                <w:rPrChange w:id="6" w:author="Federica Alberta Villa" w:date="2023-12-19T17:29:00Z">
                  <w:rPr/>
                </w:rPrChange>
              </w:rPr>
              <w:t xml:space="preserve"> </w:t>
            </w:r>
          </w:p>
          <w:p w14:paraId="65779043" w14:textId="2E18441E" w:rsidR="55D4085E" w:rsidRDefault="55D4085E" w:rsidP="607FE531">
            <w:pPr>
              <w:spacing w:after="10"/>
              <w:rPr>
                <w:lang w:val="en-GB"/>
              </w:rPr>
            </w:pPr>
            <w:r w:rsidRPr="607FE531">
              <w:rPr>
                <w:lang w:val="en-GB"/>
              </w:rPr>
              <w:t xml:space="preserve">To avoid hardware debouncing we use a digital filter: by choosing the internal clock division CKD we define a sampling frequency </w:t>
            </w:r>
            <w:r w:rsidR="40A61582" w:rsidRPr="607FE531">
              <w:rPr>
                <w:lang w:val="en-GB"/>
              </w:rPr>
              <w:t xml:space="preserve">to read the output of the encoder. </w:t>
            </w:r>
          </w:p>
          <w:p w14:paraId="4A4429DC" w14:textId="513697DD" w:rsidR="27287E9A" w:rsidRDefault="27287E9A" w:rsidP="607FE531">
            <w:pPr>
              <w:spacing w:after="10"/>
              <w:rPr>
                <w:lang w:val="en-GB"/>
              </w:rPr>
            </w:pPr>
            <w:r w:rsidRPr="0891ECCA">
              <w:rPr>
                <w:lang w:val="en-GB"/>
              </w:rPr>
              <w:t xml:space="preserve">We choose a slow frequency since we are going to rotate the encoder by </w:t>
            </w:r>
            <w:r w:rsidR="0DD26389" w:rsidRPr="0891ECCA">
              <w:rPr>
                <w:lang w:val="en-GB"/>
              </w:rPr>
              <w:t>hand,</w:t>
            </w:r>
            <w:r w:rsidRPr="0891ECCA">
              <w:rPr>
                <w:lang w:val="en-GB"/>
              </w:rPr>
              <w:t xml:space="preserve"> so we choose </w:t>
            </w:r>
            <w:r w:rsidR="7B22D27E" w:rsidRPr="0891ECCA">
              <w:rPr>
                <w:lang w:val="en-GB"/>
              </w:rPr>
              <w:t>CKD division by 4 and input filter as 15</w:t>
            </w:r>
            <w:r w:rsidR="00B03035">
              <w:rPr>
                <w:lang w:val="en-GB"/>
              </w:rPr>
              <w:t xml:space="preserve">, so </w:t>
            </w:r>
            <w:r w:rsidR="00B6643F">
              <w:rPr>
                <w:lang w:val="en-GB"/>
              </w:rPr>
              <w:t xml:space="preserve">the reading is valid after 8 equal samples at a frequency of </w:t>
            </w:r>
            <m:oMath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GB"/>
                    </w:rPr>
                    <m:t>CLK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/32</m:t>
              </m:r>
            </m:oMath>
            <w:r w:rsidR="7B22D27E" w:rsidRPr="0891ECCA">
              <w:rPr>
                <w:lang w:val="en-GB"/>
              </w:rPr>
              <w:t xml:space="preserve">. </w:t>
            </w:r>
          </w:p>
          <w:p w14:paraId="4D67E52A" w14:textId="27206C82" w:rsidR="0891ECCA" w:rsidRDefault="0891ECCA" w:rsidP="0891ECCA">
            <w:pPr>
              <w:spacing w:after="10"/>
              <w:rPr>
                <w:lang w:val="en-GB"/>
              </w:rPr>
            </w:pPr>
          </w:p>
          <w:p w14:paraId="724C9882" w14:textId="1B1B2C0D" w:rsidR="47CC1D49" w:rsidRDefault="47CC1D49" w:rsidP="0891ECCA">
            <w:pPr>
              <w:spacing w:after="10"/>
              <w:rPr>
                <w:lang w:val="en-GB"/>
              </w:rPr>
            </w:pPr>
            <w:r w:rsidRPr="0891ECCA">
              <w:rPr>
                <w:lang w:val="en-GB"/>
              </w:rPr>
              <w:t>In the internal configuration of the encoder there are two switches that are maintained open by pull-up resistors. The two switches can be closed by rotating the encoder in one direction or another. When one switch is closed, we can see a LED is turned on. For example, if we rotate clockwise the green (connected to the line of channel A) is turned on before the red one (connected to cannel B); otherwise, if we rotate counterclockwise the red is the first one to be turned one.</w:t>
            </w:r>
            <w:r w:rsidR="006C22C9">
              <w:rPr>
                <w:lang w:val="en-GB"/>
              </w:rPr>
              <w:t xml:space="preserve"> This means that </w:t>
            </w:r>
            <w:r w:rsidR="006C22C9" w:rsidRPr="006C22C9">
              <w:rPr>
                <w:lang w:val="en-GB"/>
              </w:rPr>
              <w:t>the signal</w:t>
            </w:r>
            <w:r w:rsidR="006C22C9">
              <w:rPr>
                <w:lang w:val="en-GB"/>
              </w:rPr>
              <w:t>s</w:t>
            </w:r>
            <w:r w:rsidR="006C22C9" w:rsidRPr="006C22C9">
              <w:rPr>
                <w:lang w:val="en-GB"/>
              </w:rPr>
              <w:t xml:space="preserve"> produced in channel A and channel B are </w:t>
            </w:r>
            <w:r w:rsidR="004E1652">
              <w:rPr>
                <w:lang w:val="en-GB"/>
              </w:rPr>
              <w:t>phase-</w:t>
            </w:r>
            <w:r w:rsidR="006C22C9" w:rsidRPr="006C22C9">
              <w:rPr>
                <w:lang w:val="en-GB"/>
              </w:rPr>
              <w:t>shifted by 90°.</w:t>
            </w:r>
          </w:p>
          <w:p w14:paraId="2577105F" w14:textId="77777777" w:rsidR="00AE0CFE" w:rsidRDefault="00AE0CFE" w:rsidP="0891ECCA">
            <w:pPr>
              <w:spacing w:after="10"/>
              <w:rPr>
                <w:lang w:val="en-GB"/>
              </w:rPr>
            </w:pPr>
          </w:p>
          <w:p w14:paraId="7E3DEE5D" w14:textId="77777777" w:rsidR="00B6643F" w:rsidRDefault="008B27FB" w:rsidP="00DD34A7">
            <w:pPr>
              <w:spacing w:after="10"/>
              <w:rPr>
                <w:lang w:val="en-GB"/>
              </w:rPr>
            </w:pPr>
            <w:r w:rsidRPr="008B27FB">
              <w:rPr>
                <w:lang w:val="en-GB"/>
              </w:rPr>
              <w:t>Th</w:t>
            </w:r>
            <w:r>
              <w:rPr>
                <w:lang w:val="en-GB"/>
              </w:rPr>
              <w:t>e quadrature of phase</w:t>
            </w:r>
            <w:r w:rsidRPr="008B27FB">
              <w:rPr>
                <w:lang w:val="en-GB"/>
              </w:rPr>
              <w:t xml:space="preserve"> is used to compute the rotation direction based on which signal </w:t>
            </w:r>
            <w:r w:rsidR="00B35735">
              <w:rPr>
                <w:lang w:val="en-GB"/>
              </w:rPr>
              <w:t xml:space="preserve">first </w:t>
            </w:r>
            <w:r w:rsidRPr="008B27FB">
              <w:rPr>
                <w:lang w:val="en-GB"/>
              </w:rPr>
              <w:t>arises or falls</w:t>
            </w:r>
            <w:r w:rsidR="007C3D4E">
              <w:rPr>
                <w:lang w:val="en-GB"/>
              </w:rPr>
              <w:t>,</w:t>
            </w:r>
            <w:r w:rsidR="00B35735">
              <w:rPr>
                <w:lang w:val="en-GB"/>
              </w:rPr>
              <w:t xml:space="preserve"> </w:t>
            </w:r>
            <w:r w:rsidRPr="008B27FB">
              <w:rPr>
                <w:lang w:val="en-GB"/>
              </w:rPr>
              <w:t>depending on the selected polarity.</w:t>
            </w:r>
          </w:p>
          <w:p w14:paraId="4D6D8139" w14:textId="7D6A3D1A" w:rsidR="00DD34A7" w:rsidRDefault="395EC68E" w:rsidP="00DD34A7">
            <w:pPr>
              <w:spacing w:after="10"/>
              <w:rPr>
                <w:lang w:val="en-GB"/>
              </w:rPr>
            </w:pPr>
            <w:r w:rsidRPr="0891ECCA">
              <w:rPr>
                <w:lang w:val="en-GB"/>
              </w:rPr>
              <w:t>T</w:t>
            </w:r>
            <w:r w:rsidR="60DBDB7B" w:rsidRPr="0891ECCA">
              <w:rPr>
                <w:lang w:val="en-GB"/>
              </w:rPr>
              <w:t xml:space="preserve">he encoder mode tab is used to select the resolution we want </w:t>
            </w:r>
            <w:r w:rsidR="1F80C0AD" w:rsidRPr="0891ECCA">
              <w:rPr>
                <w:lang w:val="en-GB"/>
              </w:rPr>
              <w:t>which is equal to h</w:t>
            </w:r>
            <w:r w:rsidR="60DBDB7B" w:rsidRPr="0891ECCA">
              <w:rPr>
                <w:lang w:val="en-GB"/>
              </w:rPr>
              <w:t>ow many events to read</w:t>
            </w:r>
            <w:r w:rsidR="1EF5BD84" w:rsidRPr="0891ECCA">
              <w:rPr>
                <w:lang w:val="en-GB"/>
              </w:rPr>
              <w:t xml:space="preserve"> at each rotation: counting only on T1, T2 or both. Then we can define the polarity of e</w:t>
            </w:r>
            <w:r w:rsidR="1663F4AC" w:rsidRPr="0891ECCA">
              <w:rPr>
                <w:lang w:val="en-GB"/>
              </w:rPr>
              <w:t>ach</w:t>
            </w:r>
            <w:r w:rsidR="1EF5BD84" w:rsidRPr="0891ECCA">
              <w:rPr>
                <w:lang w:val="en-GB"/>
              </w:rPr>
              <w:t xml:space="preserve"> channel</w:t>
            </w:r>
            <w:r w:rsidR="5E25A5DE" w:rsidRPr="0891ECCA">
              <w:rPr>
                <w:lang w:val="en-GB"/>
              </w:rPr>
              <w:t xml:space="preserve"> to have an increment or decrement when rotating clockwise</w:t>
            </w:r>
            <w:r w:rsidR="7E05645F" w:rsidRPr="0891ECCA">
              <w:rPr>
                <w:lang w:val="en-GB"/>
              </w:rPr>
              <w:t>.</w:t>
            </w:r>
            <w:r w:rsidR="4EB6541B" w:rsidRPr="0891ECCA">
              <w:rPr>
                <w:lang w:val="en-GB"/>
              </w:rPr>
              <w:t xml:space="preserve"> If we select one channel with </w:t>
            </w:r>
            <w:r w:rsidR="0378446E" w:rsidRPr="0891ECCA">
              <w:rPr>
                <w:lang w:val="en-GB"/>
              </w:rPr>
              <w:t>rising</w:t>
            </w:r>
            <w:r w:rsidR="4EB6541B" w:rsidRPr="0891ECCA">
              <w:rPr>
                <w:lang w:val="en-GB"/>
              </w:rPr>
              <w:t xml:space="preserve"> edge and the other with falling edge, the counter will increment when rotating clockwise. If we select both channels</w:t>
            </w:r>
            <w:r w:rsidR="00BC129D">
              <w:rPr>
                <w:lang w:val="en-GB"/>
              </w:rPr>
              <w:t xml:space="preserve">’ polarity as </w:t>
            </w:r>
            <w:r w:rsidR="4EB6541B" w:rsidRPr="0891ECCA">
              <w:rPr>
                <w:lang w:val="en-GB"/>
              </w:rPr>
              <w:t>rising edge or falling edge instead, the counter will decrement when rotating clockwise</w:t>
            </w:r>
            <w:r w:rsidR="43A809F6" w:rsidRPr="0891ECCA">
              <w:rPr>
                <w:lang w:val="en-GB"/>
              </w:rPr>
              <w:t>.</w:t>
            </w:r>
          </w:p>
          <w:p w14:paraId="73212A1A" w14:textId="351FCBB2" w:rsidR="00ED27E6" w:rsidRDefault="003A7060" w:rsidP="00DD34A7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>Therefore,</w:t>
            </w:r>
            <w:r w:rsidR="00E55A57">
              <w:rPr>
                <w:lang w:val="en-GB"/>
              </w:rPr>
              <w:t xml:space="preserve"> the polarity selection is used to </w:t>
            </w:r>
            <w:r w:rsidR="00076EDA">
              <w:rPr>
                <w:lang w:val="en-GB"/>
              </w:rPr>
              <w:t>indicate which rotation direction has to be considered as positive depending on</w:t>
            </w:r>
            <w:r w:rsidR="007625A8">
              <w:rPr>
                <w:lang w:val="en-GB"/>
              </w:rPr>
              <w:t xml:space="preserve"> </w:t>
            </w:r>
            <w:r w:rsidR="007647FC">
              <w:rPr>
                <w:lang w:val="en-GB"/>
              </w:rPr>
              <w:t>the sequence of</w:t>
            </w:r>
            <w:r w:rsidR="007625A8">
              <w:rPr>
                <w:lang w:val="en-GB"/>
              </w:rPr>
              <w:t xml:space="preserve"> edges generated when rotating the encoder</w:t>
            </w:r>
            <w:r w:rsidR="00ED27E6">
              <w:rPr>
                <w:lang w:val="en-GB"/>
              </w:rPr>
              <w:t>:</w:t>
            </w:r>
          </w:p>
          <w:p w14:paraId="594D0F92" w14:textId="000B26A8" w:rsidR="00E55A57" w:rsidRDefault="00ED27E6" w:rsidP="00ED27E6">
            <w:pPr>
              <w:pStyle w:val="Paragrafoelenco"/>
              <w:numPr>
                <w:ilvl w:val="0"/>
                <w:numId w:val="2"/>
              </w:numPr>
              <w:spacing w:after="1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7647FC" w:rsidRPr="00ED27E6">
              <w:rPr>
                <w:lang w:val="en-GB"/>
              </w:rPr>
              <w:t>f we</w:t>
            </w:r>
            <w:r>
              <w:rPr>
                <w:lang w:val="en-GB"/>
              </w:rPr>
              <w:t xml:space="preserve"> </w:t>
            </w:r>
            <w:r w:rsidR="007647FC" w:rsidRPr="00ED27E6">
              <w:rPr>
                <w:lang w:val="en-GB"/>
              </w:rPr>
              <w:t xml:space="preserve">select rising or falling edge </w:t>
            </w:r>
            <w:r>
              <w:rPr>
                <w:lang w:val="en-GB"/>
              </w:rPr>
              <w:t xml:space="preserve">for both the channels </w:t>
            </w:r>
            <w:r w:rsidR="007647FC" w:rsidRPr="00ED27E6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timer</w:t>
            </w:r>
            <w:r w:rsidR="007647FC" w:rsidRPr="00ED27E6">
              <w:rPr>
                <w:lang w:val="en-GB"/>
              </w:rPr>
              <w:t xml:space="preserve"> considers positive</w:t>
            </w:r>
            <w:r>
              <w:rPr>
                <w:lang w:val="en-GB"/>
              </w:rPr>
              <w:t xml:space="preserve"> counts for</w:t>
            </w:r>
            <w:r w:rsidR="007647FC" w:rsidRPr="00ED27E6">
              <w:rPr>
                <w:lang w:val="en-GB"/>
              </w:rPr>
              <w:t xml:space="preserve"> the direction </w:t>
            </w:r>
            <w:r w:rsidRPr="00ED27E6">
              <w:rPr>
                <w:lang w:val="en-GB"/>
              </w:rPr>
              <w:t>of rotation which generates first a rising</w:t>
            </w:r>
            <w:r>
              <w:rPr>
                <w:lang w:val="en-GB"/>
              </w:rPr>
              <w:t xml:space="preserve"> </w:t>
            </w:r>
            <w:r w:rsidR="000E5B2C">
              <w:rPr>
                <w:lang w:val="en-GB"/>
              </w:rPr>
              <w:t xml:space="preserve">(falling) </w:t>
            </w:r>
            <w:r>
              <w:rPr>
                <w:lang w:val="en-GB"/>
              </w:rPr>
              <w:t>edge on TI1</w:t>
            </w:r>
            <w:r w:rsidR="000E5B2C">
              <w:rPr>
                <w:lang w:val="en-GB"/>
              </w:rPr>
              <w:t xml:space="preserve"> and then on TI2, so the counterclockwise direction, </w:t>
            </w:r>
            <w:r w:rsidR="00D028BA">
              <w:rPr>
                <w:lang w:val="en-GB"/>
              </w:rPr>
              <w:t>while</w:t>
            </w:r>
            <w:r w:rsidR="000E5B2C">
              <w:rPr>
                <w:lang w:val="en-GB"/>
              </w:rPr>
              <w:t xml:space="preserve"> the other </w:t>
            </w:r>
            <w:r w:rsidR="00D028BA">
              <w:rPr>
                <w:lang w:val="en-GB"/>
              </w:rPr>
              <w:t xml:space="preserve">one </w:t>
            </w:r>
            <w:r w:rsidR="000E5B2C">
              <w:rPr>
                <w:lang w:val="en-GB"/>
              </w:rPr>
              <w:t>generates negative counts</w:t>
            </w:r>
            <w:r w:rsidR="00D028BA">
              <w:rPr>
                <w:lang w:val="en-GB"/>
              </w:rPr>
              <w:t>.</w:t>
            </w:r>
          </w:p>
          <w:p w14:paraId="54DFE60F" w14:textId="0A087626" w:rsidR="000E5B2C" w:rsidRPr="00ED27E6" w:rsidRDefault="000E5B2C" w:rsidP="00ED27E6">
            <w:pPr>
              <w:pStyle w:val="Paragrafoelenco"/>
              <w:numPr>
                <w:ilvl w:val="0"/>
                <w:numId w:val="2"/>
              </w:numPr>
              <w:spacing w:after="10"/>
              <w:rPr>
                <w:lang w:val="en-GB"/>
              </w:rPr>
            </w:pPr>
            <w:r>
              <w:rPr>
                <w:lang w:val="en-GB"/>
              </w:rPr>
              <w:t>If we select falling edge for channel 1 and rising edge for channel 2, this means that the MCU considers the direction of rotation which generates first a falling edge on TI1 and then a rising edge on TI2</w:t>
            </w:r>
            <w:r w:rsidR="001E0670">
              <w:rPr>
                <w:lang w:val="en-GB"/>
              </w:rPr>
              <w:t xml:space="preserve">, so the clockwise direction in our case. This also explains why setting </w:t>
            </w:r>
            <w:r w:rsidR="00D028BA">
              <w:rPr>
                <w:lang w:val="en-GB"/>
              </w:rPr>
              <w:t xml:space="preserve">rising edge for TI1 and falling edge for </w:t>
            </w:r>
            <w:r w:rsidR="00B83780">
              <w:rPr>
                <w:lang w:val="en-GB"/>
              </w:rPr>
              <w:t>TI2 does not change the counting sign for clockwise rotations.</w:t>
            </w:r>
          </w:p>
          <w:p w14:paraId="452AFD88" w14:textId="7532E8D8" w:rsidR="00DD34A7" w:rsidRPr="00DD34A7" w:rsidRDefault="00DD34A7" w:rsidP="00B6643F">
            <w:pPr>
              <w:spacing w:after="10"/>
              <w:rPr>
                <w:rFonts w:cstheme="minorHAnsi"/>
                <w:lang w:val="en-GB"/>
              </w:rPr>
            </w:pPr>
          </w:p>
        </w:tc>
      </w:tr>
      <w:tr w:rsidR="004B7F45" w:rsidRPr="00D22D24" w14:paraId="24F0F4D3" w14:textId="77777777" w:rsidTr="10D4E10F">
        <w:trPr>
          <w:trHeight w:val="2420"/>
        </w:trPr>
        <w:tc>
          <w:tcPr>
            <w:tcW w:w="9628" w:type="dxa"/>
            <w:gridSpan w:val="4"/>
          </w:tcPr>
          <w:p w14:paraId="51719437" w14:textId="77777777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Professor comments:</w:t>
            </w:r>
          </w:p>
          <w:p w14:paraId="7F596E7F" w14:textId="06DDFE9D" w:rsidR="00DE4B10" w:rsidRDefault="00D22D24">
            <w:pPr>
              <w:rPr>
                <w:lang w:val="en-US"/>
              </w:rPr>
            </w:pPr>
            <w:ins w:id="7" w:author="Federica Alberta Villa" w:date="2023-12-19T17:29:00Z">
              <w:r>
                <w:rPr>
                  <w:lang w:val="en-US"/>
                </w:rPr>
                <w:t>OK, very good!</w:t>
              </w:r>
            </w:ins>
          </w:p>
        </w:tc>
      </w:tr>
    </w:tbl>
    <w:p w14:paraId="6A999D20" w14:textId="77777777" w:rsidR="004B7F45" w:rsidRPr="00D22D24" w:rsidRDefault="004B7F45">
      <w:pPr>
        <w:rPr>
          <w:lang w:val="en-US"/>
          <w:rPrChange w:id="8" w:author="Federica Alberta Villa" w:date="2023-12-19T17:29:00Z">
            <w:rPr/>
          </w:rPrChange>
        </w:rPr>
      </w:pPr>
    </w:p>
    <w:sectPr w:rsidR="004B7F45" w:rsidRPr="00D22D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iccardo Bravin" w:date="2023-11-26T18:05:00Z" w:initials="RB">
    <w:p w14:paraId="5D934FF0" w14:textId="223B4375" w:rsidR="607FE531" w:rsidRDefault="607FE531">
      <w:pPr>
        <w:pStyle w:val="Testocommento"/>
      </w:pPr>
      <w:r>
        <w:t xml:space="preserve">32767 = 0b01111111111111 </w:t>
      </w:r>
      <w:r>
        <w:rPr>
          <w:rStyle w:val="Rimandocommento"/>
        </w:rPr>
        <w:annotationRef/>
      </w:r>
    </w:p>
    <w:p w14:paraId="29F2592B" w14:textId="05CA828F" w:rsidR="607FE531" w:rsidRDefault="607FE531">
      <w:pPr>
        <w:pStyle w:val="Testocommento"/>
      </w:pPr>
      <w:r>
        <w:t>0b01111111111111 + 1 = 0b1000000000000000 = -32768 in complemento a 2</w:t>
      </w:r>
    </w:p>
    <w:p w14:paraId="78BA0219" w14:textId="02642F4C" w:rsidR="607FE531" w:rsidRDefault="607FE531">
      <w:pPr>
        <w:pStyle w:val="Testocommento"/>
      </w:pPr>
    </w:p>
    <w:p w14:paraId="60BF4164" w14:textId="78D793FF" w:rsidR="607FE531" w:rsidRDefault="607FE531">
      <w:pPr>
        <w:pStyle w:val="Testocommento"/>
      </w:pPr>
      <w:r>
        <w:t xml:space="preserve">Questo credo sia un esempio più chiaro di quello che succede </w:t>
      </w:r>
    </w:p>
  </w:comment>
  <w:comment w:id="2" w:author="Francesco Latino" w:date="2023-11-26T10:57:00Z" w:initials="FL">
    <w:p w14:paraId="14E78FF3" w14:textId="77777777" w:rsidR="008767A3" w:rsidRDefault="008767A3">
      <w:pPr>
        <w:pStyle w:val="Testocommento"/>
      </w:pPr>
      <w:r>
        <w:rPr>
          <w:rStyle w:val="Rimandocommento"/>
        </w:rPr>
        <w:annotationRef/>
      </w:r>
      <w:r>
        <w:t>Ditemi se inserire questa parte o meno nella spiegazione o se c'è qualcosa che possiamo dire in modo più chiaro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BF4164" w15:done="1"/>
  <w15:commentEx w15:paraId="14E78FF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168C" w16cex:dateUtc="2023-11-26T17:05:00Z"/>
  <w16cex:commentExtensible w16cex:durableId="0A0A541E" w16cex:dateUtc="2023-11-26T09:57:00Z">
    <w16cex:extLst>
      <w16:ext w16:uri="{CE6994B0-6A32-4C9F-8C6B-6E91EDA988CE}">
        <cr:reactions xmlns:cr="http://schemas.microsoft.com/office/comments/2020/reactions">
          <cr:reaction reactionType="1">
            <cr:reactionInfo dateUtc="2023-11-26T10:18:04Z">
              <cr:user userId="S::10656120@polimi.it::d7ce992f-664a-4a55-8ddc-bc20caa42db8" userProvider="AD" userName="Eleonora Luppi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BF4164" w16cid:durableId="613F168C"/>
  <w16cid:commentId w16cid:paraId="14E78FF3" w16cid:durableId="0A0A54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343"/>
    <w:multiLevelType w:val="hybridMultilevel"/>
    <w:tmpl w:val="40CC1D60"/>
    <w:lvl w:ilvl="0" w:tplc="C884FED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ABE0"/>
    <w:multiLevelType w:val="hybridMultilevel"/>
    <w:tmpl w:val="36F81A78"/>
    <w:lvl w:ilvl="0" w:tplc="C884FED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04C1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5287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2644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4659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E08A2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7022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9466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98238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C5331"/>
    <w:multiLevelType w:val="hybridMultilevel"/>
    <w:tmpl w:val="CF2451EE"/>
    <w:lvl w:ilvl="0" w:tplc="5BAE9B0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FD1423"/>
    <w:multiLevelType w:val="hybridMultilevel"/>
    <w:tmpl w:val="303E40A8"/>
    <w:lvl w:ilvl="0" w:tplc="0B006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7656C"/>
    <w:multiLevelType w:val="hybridMultilevel"/>
    <w:tmpl w:val="BFF00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6608E"/>
    <w:multiLevelType w:val="hybridMultilevel"/>
    <w:tmpl w:val="FF620224"/>
    <w:lvl w:ilvl="0" w:tplc="2BA85B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3596795">
    <w:abstractNumId w:val="5"/>
  </w:num>
  <w:num w:numId="2" w16cid:durableId="2138596350">
    <w:abstractNumId w:val="4"/>
  </w:num>
  <w:num w:numId="3" w16cid:durableId="1231774182">
    <w:abstractNumId w:val="3"/>
  </w:num>
  <w:num w:numId="4" w16cid:durableId="196897107">
    <w:abstractNumId w:val="1"/>
  </w:num>
  <w:num w:numId="5" w16cid:durableId="2002851618">
    <w:abstractNumId w:val="2"/>
  </w:num>
  <w:num w:numId="6" w16cid:durableId="11032578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derica Alberta Villa">
    <w15:presenceInfo w15:providerId="AD" w15:userId="S::10262155@polimi.it::4274c5cd-fe96-4094-a37f-8d8f930bbb45"/>
  </w15:person>
  <w15:person w15:author="Riccardo Bravin">
    <w15:presenceInfo w15:providerId="AD" w15:userId="S::10938491@polimi.it::5d6c48f0-562d-413a-b75d-bbf93b0b22f0"/>
  </w15:person>
  <w15:person w15:author="Francesco Latino">
    <w15:presenceInfo w15:providerId="AD" w15:userId="S::10672408@polimi.it::4fd26462-d361-4beb-90a3-50454e202e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26CBF"/>
    <w:rsid w:val="000333C0"/>
    <w:rsid w:val="00043807"/>
    <w:rsid w:val="000604BD"/>
    <w:rsid w:val="00061F0B"/>
    <w:rsid w:val="000707DA"/>
    <w:rsid w:val="000743DE"/>
    <w:rsid w:val="00074BA3"/>
    <w:rsid w:val="00076E53"/>
    <w:rsid w:val="00076EDA"/>
    <w:rsid w:val="0008425F"/>
    <w:rsid w:val="00090BA8"/>
    <w:rsid w:val="00093A58"/>
    <w:rsid w:val="000A752D"/>
    <w:rsid w:val="000B267B"/>
    <w:rsid w:val="000B450D"/>
    <w:rsid w:val="000C51C0"/>
    <w:rsid w:val="000C6C86"/>
    <w:rsid w:val="000D1FBE"/>
    <w:rsid w:val="000D335E"/>
    <w:rsid w:val="000D74C8"/>
    <w:rsid w:val="000E5B2C"/>
    <w:rsid w:val="000F13FB"/>
    <w:rsid w:val="000F653B"/>
    <w:rsid w:val="00100D2B"/>
    <w:rsid w:val="001017C1"/>
    <w:rsid w:val="00102AC0"/>
    <w:rsid w:val="00111336"/>
    <w:rsid w:val="00127211"/>
    <w:rsid w:val="00133E3E"/>
    <w:rsid w:val="0013591F"/>
    <w:rsid w:val="00136B10"/>
    <w:rsid w:val="00140995"/>
    <w:rsid w:val="00142E5D"/>
    <w:rsid w:val="00150A1B"/>
    <w:rsid w:val="00153B84"/>
    <w:rsid w:val="00173441"/>
    <w:rsid w:val="00175595"/>
    <w:rsid w:val="00176633"/>
    <w:rsid w:val="00183FAC"/>
    <w:rsid w:val="00190538"/>
    <w:rsid w:val="00193DC3"/>
    <w:rsid w:val="00197B37"/>
    <w:rsid w:val="001A1C2B"/>
    <w:rsid w:val="001A7711"/>
    <w:rsid w:val="001B4D91"/>
    <w:rsid w:val="001C478E"/>
    <w:rsid w:val="001C622A"/>
    <w:rsid w:val="001D114B"/>
    <w:rsid w:val="001D1A2A"/>
    <w:rsid w:val="001E0670"/>
    <w:rsid w:val="001E55A0"/>
    <w:rsid w:val="001F282C"/>
    <w:rsid w:val="002104F9"/>
    <w:rsid w:val="00212FE1"/>
    <w:rsid w:val="00220130"/>
    <w:rsid w:val="002231A9"/>
    <w:rsid w:val="0022543E"/>
    <w:rsid w:val="00236BAC"/>
    <w:rsid w:val="00245AB6"/>
    <w:rsid w:val="00246E11"/>
    <w:rsid w:val="0025489D"/>
    <w:rsid w:val="002549EE"/>
    <w:rsid w:val="002652C2"/>
    <w:rsid w:val="00265A0F"/>
    <w:rsid w:val="002668C8"/>
    <w:rsid w:val="0027249D"/>
    <w:rsid w:val="00274BF8"/>
    <w:rsid w:val="00296C90"/>
    <w:rsid w:val="00297B5C"/>
    <w:rsid w:val="002A1C9F"/>
    <w:rsid w:val="002B0038"/>
    <w:rsid w:val="002C0806"/>
    <w:rsid w:val="002C5DD8"/>
    <w:rsid w:val="002D34B5"/>
    <w:rsid w:val="002E02CB"/>
    <w:rsid w:val="002E3FBD"/>
    <w:rsid w:val="00307746"/>
    <w:rsid w:val="00321D76"/>
    <w:rsid w:val="003231BF"/>
    <w:rsid w:val="00332031"/>
    <w:rsid w:val="00336C7B"/>
    <w:rsid w:val="00343659"/>
    <w:rsid w:val="003533D4"/>
    <w:rsid w:val="00360AD5"/>
    <w:rsid w:val="003663DA"/>
    <w:rsid w:val="003708C0"/>
    <w:rsid w:val="00370EAA"/>
    <w:rsid w:val="00372260"/>
    <w:rsid w:val="0038130E"/>
    <w:rsid w:val="0038202B"/>
    <w:rsid w:val="00385425"/>
    <w:rsid w:val="003864C0"/>
    <w:rsid w:val="00397119"/>
    <w:rsid w:val="003A0BB8"/>
    <w:rsid w:val="003A1137"/>
    <w:rsid w:val="003A45BA"/>
    <w:rsid w:val="003A7060"/>
    <w:rsid w:val="003B6D87"/>
    <w:rsid w:val="003C7604"/>
    <w:rsid w:val="003D5D69"/>
    <w:rsid w:val="003D61F2"/>
    <w:rsid w:val="003D77AF"/>
    <w:rsid w:val="00403083"/>
    <w:rsid w:val="00406DD3"/>
    <w:rsid w:val="00407254"/>
    <w:rsid w:val="00414DCC"/>
    <w:rsid w:val="0041614D"/>
    <w:rsid w:val="00426603"/>
    <w:rsid w:val="0044379E"/>
    <w:rsid w:val="00444D50"/>
    <w:rsid w:val="00460055"/>
    <w:rsid w:val="004622A2"/>
    <w:rsid w:val="00467886"/>
    <w:rsid w:val="00475E52"/>
    <w:rsid w:val="00482D05"/>
    <w:rsid w:val="00482E54"/>
    <w:rsid w:val="004862AC"/>
    <w:rsid w:val="004904C7"/>
    <w:rsid w:val="004926F1"/>
    <w:rsid w:val="00494C5F"/>
    <w:rsid w:val="004B54BA"/>
    <w:rsid w:val="004B7F45"/>
    <w:rsid w:val="004C0D26"/>
    <w:rsid w:val="004C1215"/>
    <w:rsid w:val="004C68F3"/>
    <w:rsid w:val="004E04FD"/>
    <w:rsid w:val="004E13A3"/>
    <w:rsid w:val="004E1652"/>
    <w:rsid w:val="004E5A7E"/>
    <w:rsid w:val="004E5F25"/>
    <w:rsid w:val="00503C62"/>
    <w:rsid w:val="0050470D"/>
    <w:rsid w:val="005077A0"/>
    <w:rsid w:val="005204CA"/>
    <w:rsid w:val="00522D5C"/>
    <w:rsid w:val="00523569"/>
    <w:rsid w:val="00523B5E"/>
    <w:rsid w:val="00526562"/>
    <w:rsid w:val="00530DE7"/>
    <w:rsid w:val="00537CD4"/>
    <w:rsid w:val="00547DD3"/>
    <w:rsid w:val="00554B55"/>
    <w:rsid w:val="00555F0D"/>
    <w:rsid w:val="00561231"/>
    <w:rsid w:val="0056161B"/>
    <w:rsid w:val="005631A1"/>
    <w:rsid w:val="00563246"/>
    <w:rsid w:val="005645C4"/>
    <w:rsid w:val="0056553E"/>
    <w:rsid w:val="00570498"/>
    <w:rsid w:val="00574C05"/>
    <w:rsid w:val="005774D5"/>
    <w:rsid w:val="00594FE6"/>
    <w:rsid w:val="005A1322"/>
    <w:rsid w:val="005C395C"/>
    <w:rsid w:val="005C3A5A"/>
    <w:rsid w:val="005C6442"/>
    <w:rsid w:val="005C78B9"/>
    <w:rsid w:val="005D22AD"/>
    <w:rsid w:val="00603E20"/>
    <w:rsid w:val="00606D5B"/>
    <w:rsid w:val="00610CD6"/>
    <w:rsid w:val="00620E7C"/>
    <w:rsid w:val="006261BA"/>
    <w:rsid w:val="00626B9C"/>
    <w:rsid w:val="00626D4D"/>
    <w:rsid w:val="00632E93"/>
    <w:rsid w:val="00662028"/>
    <w:rsid w:val="00662D49"/>
    <w:rsid w:val="00666A6D"/>
    <w:rsid w:val="006972F8"/>
    <w:rsid w:val="006A6955"/>
    <w:rsid w:val="006B240C"/>
    <w:rsid w:val="006C22C9"/>
    <w:rsid w:val="006C5ABF"/>
    <w:rsid w:val="006D695A"/>
    <w:rsid w:val="006E791C"/>
    <w:rsid w:val="006F4F1C"/>
    <w:rsid w:val="00706ABE"/>
    <w:rsid w:val="00713B04"/>
    <w:rsid w:val="007173FA"/>
    <w:rsid w:val="00717B7A"/>
    <w:rsid w:val="00720809"/>
    <w:rsid w:val="0072088A"/>
    <w:rsid w:val="00727F5E"/>
    <w:rsid w:val="0073034F"/>
    <w:rsid w:val="00731EC2"/>
    <w:rsid w:val="00735378"/>
    <w:rsid w:val="00735654"/>
    <w:rsid w:val="00735F51"/>
    <w:rsid w:val="00737C35"/>
    <w:rsid w:val="00755147"/>
    <w:rsid w:val="007625A8"/>
    <w:rsid w:val="007647FC"/>
    <w:rsid w:val="00771C6B"/>
    <w:rsid w:val="00787E38"/>
    <w:rsid w:val="00791BD9"/>
    <w:rsid w:val="00794B89"/>
    <w:rsid w:val="00795E07"/>
    <w:rsid w:val="007B0EC9"/>
    <w:rsid w:val="007B2294"/>
    <w:rsid w:val="007C104B"/>
    <w:rsid w:val="007C3D4E"/>
    <w:rsid w:val="007D3E3D"/>
    <w:rsid w:val="007F0339"/>
    <w:rsid w:val="007F3817"/>
    <w:rsid w:val="008009EF"/>
    <w:rsid w:val="00801ECF"/>
    <w:rsid w:val="00802B94"/>
    <w:rsid w:val="00803F85"/>
    <w:rsid w:val="0080439C"/>
    <w:rsid w:val="008139EF"/>
    <w:rsid w:val="0081413B"/>
    <w:rsid w:val="00822703"/>
    <w:rsid w:val="00824A7E"/>
    <w:rsid w:val="008323E3"/>
    <w:rsid w:val="00832903"/>
    <w:rsid w:val="0084241C"/>
    <w:rsid w:val="00846F12"/>
    <w:rsid w:val="00857A4B"/>
    <w:rsid w:val="00862F16"/>
    <w:rsid w:val="00865DB3"/>
    <w:rsid w:val="00870CFB"/>
    <w:rsid w:val="008767A3"/>
    <w:rsid w:val="00890BC3"/>
    <w:rsid w:val="0089428B"/>
    <w:rsid w:val="008A26BE"/>
    <w:rsid w:val="008A35B9"/>
    <w:rsid w:val="008B27FB"/>
    <w:rsid w:val="008B43FC"/>
    <w:rsid w:val="008B5A61"/>
    <w:rsid w:val="008C2482"/>
    <w:rsid w:val="008C7ADC"/>
    <w:rsid w:val="008D0289"/>
    <w:rsid w:val="008D0FB5"/>
    <w:rsid w:val="008D4561"/>
    <w:rsid w:val="008D478D"/>
    <w:rsid w:val="008D703A"/>
    <w:rsid w:val="00903551"/>
    <w:rsid w:val="00903AC3"/>
    <w:rsid w:val="00916E28"/>
    <w:rsid w:val="00922424"/>
    <w:rsid w:val="00935222"/>
    <w:rsid w:val="00944650"/>
    <w:rsid w:val="00953054"/>
    <w:rsid w:val="00960DB7"/>
    <w:rsid w:val="009616F6"/>
    <w:rsid w:val="0096195C"/>
    <w:rsid w:val="00972857"/>
    <w:rsid w:val="00975170"/>
    <w:rsid w:val="009769C4"/>
    <w:rsid w:val="009840F8"/>
    <w:rsid w:val="00990E65"/>
    <w:rsid w:val="009A4DAF"/>
    <w:rsid w:val="009A61BC"/>
    <w:rsid w:val="009B4678"/>
    <w:rsid w:val="009C2A61"/>
    <w:rsid w:val="009D0701"/>
    <w:rsid w:val="009D2ECE"/>
    <w:rsid w:val="009E73E5"/>
    <w:rsid w:val="009F3C55"/>
    <w:rsid w:val="009F5A10"/>
    <w:rsid w:val="00A04104"/>
    <w:rsid w:val="00A053A4"/>
    <w:rsid w:val="00A07CC5"/>
    <w:rsid w:val="00A1492A"/>
    <w:rsid w:val="00A263ED"/>
    <w:rsid w:val="00A35117"/>
    <w:rsid w:val="00A42DF7"/>
    <w:rsid w:val="00A45F82"/>
    <w:rsid w:val="00A45FB0"/>
    <w:rsid w:val="00A518ED"/>
    <w:rsid w:val="00A64448"/>
    <w:rsid w:val="00A715E2"/>
    <w:rsid w:val="00A730C3"/>
    <w:rsid w:val="00A77B3D"/>
    <w:rsid w:val="00A86C62"/>
    <w:rsid w:val="00A91CFC"/>
    <w:rsid w:val="00A935AF"/>
    <w:rsid w:val="00A95B73"/>
    <w:rsid w:val="00A96BE0"/>
    <w:rsid w:val="00AA64AE"/>
    <w:rsid w:val="00AB5719"/>
    <w:rsid w:val="00AB5AFE"/>
    <w:rsid w:val="00AD01C8"/>
    <w:rsid w:val="00AD73D5"/>
    <w:rsid w:val="00AE0CFE"/>
    <w:rsid w:val="00B03035"/>
    <w:rsid w:val="00B07EEC"/>
    <w:rsid w:val="00B131F3"/>
    <w:rsid w:val="00B25F69"/>
    <w:rsid w:val="00B310B6"/>
    <w:rsid w:val="00B338FB"/>
    <w:rsid w:val="00B35735"/>
    <w:rsid w:val="00B35C67"/>
    <w:rsid w:val="00B36875"/>
    <w:rsid w:val="00B50C2F"/>
    <w:rsid w:val="00B6643F"/>
    <w:rsid w:val="00B77603"/>
    <w:rsid w:val="00B82F33"/>
    <w:rsid w:val="00B83780"/>
    <w:rsid w:val="00B8671B"/>
    <w:rsid w:val="00B87150"/>
    <w:rsid w:val="00B97FD4"/>
    <w:rsid w:val="00BC129D"/>
    <w:rsid w:val="00BC31CD"/>
    <w:rsid w:val="00BC3502"/>
    <w:rsid w:val="00BC43E9"/>
    <w:rsid w:val="00BC552B"/>
    <w:rsid w:val="00BC646A"/>
    <w:rsid w:val="00BC68B8"/>
    <w:rsid w:val="00BD14E9"/>
    <w:rsid w:val="00BE2625"/>
    <w:rsid w:val="00BE511A"/>
    <w:rsid w:val="00BF028B"/>
    <w:rsid w:val="00BF2620"/>
    <w:rsid w:val="00C00570"/>
    <w:rsid w:val="00C00B9F"/>
    <w:rsid w:val="00C11320"/>
    <w:rsid w:val="00C1396F"/>
    <w:rsid w:val="00C147A3"/>
    <w:rsid w:val="00C1677D"/>
    <w:rsid w:val="00C233D2"/>
    <w:rsid w:val="00C30E78"/>
    <w:rsid w:val="00C34492"/>
    <w:rsid w:val="00C3701A"/>
    <w:rsid w:val="00C42B7B"/>
    <w:rsid w:val="00C6563A"/>
    <w:rsid w:val="00C75D4E"/>
    <w:rsid w:val="00C766DF"/>
    <w:rsid w:val="00C8044B"/>
    <w:rsid w:val="00C85124"/>
    <w:rsid w:val="00C92BEB"/>
    <w:rsid w:val="00C9523F"/>
    <w:rsid w:val="00CA63C5"/>
    <w:rsid w:val="00CB0A61"/>
    <w:rsid w:val="00CB14F3"/>
    <w:rsid w:val="00CB73C8"/>
    <w:rsid w:val="00CD6161"/>
    <w:rsid w:val="00CE3D8C"/>
    <w:rsid w:val="00CF0FF3"/>
    <w:rsid w:val="00CF3DA5"/>
    <w:rsid w:val="00D028BA"/>
    <w:rsid w:val="00D109CD"/>
    <w:rsid w:val="00D22D24"/>
    <w:rsid w:val="00D4614B"/>
    <w:rsid w:val="00D602BC"/>
    <w:rsid w:val="00D62C0A"/>
    <w:rsid w:val="00D631E5"/>
    <w:rsid w:val="00D64EAF"/>
    <w:rsid w:val="00D71336"/>
    <w:rsid w:val="00DA2258"/>
    <w:rsid w:val="00DB0098"/>
    <w:rsid w:val="00DD34A7"/>
    <w:rsid w:val="00DD3CE1"/>
    <w:rsid w:val="00DD72ED"/>
    <w:rsid w:val="00DE4B10"/>
    <w:rsid w:val="00DF7182"/>
    <w:rsid w:val="00DF72F9"/>
    <w:rsid w:val="00E0334D"/>
    <w:rsid w:val="00E04D46"/>
    <w:rsid w:val="00E16B6C"/>
    <w:rsid w:val="00E31090"/>
    <w:rsid w:val="00E3665D"/>
    <w:rsid w:val="00E378CB"/>
    <w:rsid w:val="00E4096E"/>
    <w:rsid w:val="00E4126A"/>
    <w:rsid w:val="00E44C04"/>
    <w:rsid w:val="00E47658"/>
    <w:rsid w:val="00E55A57"/>
    <w:rsid w:val="00E67341"/>
    <w:rsid w:val="00E706D8"/>
    <w:rsid w:val="00E80847"/>
    <w:rsid w:val="00E81F1C"/>
    <w:rsid w:val="00E9193D"/>
    <w:rsid w:val="00E963D4"/>
    <w:rsid w:val="00E97663"/>
    <w:rsid w:val="00EA041A"/>
    <w:rsid w:val="00EB1B7C"/>
    <w:rsid w:val="00EB1D52"/>
    <w:rsid w:val="00EB23DA"/>
    <w:rsid w:val="00EB4C19"/>
    <w:rsid w:val="00EB54F9"/>
    <w:rsid w:val="00EC3CB9"/>
    <w:rsid w:val="00ED1E96"/>
    <w:rsid w:val="00ED27E6"/>
    <w:rsid w:val="00ED294D"/>
    <w:rsid w:val="00ED6184"/>
    <w:rsid w:val="00ED73A3"/>
    <w:rsid w:val="00F0783F"/>
    <w:rsid w:val="00F163F4"/>
    <w:rsid w:val="00F166B0"/>
    <w:rsid w:val="00F27FC4"/>
    <w:rsid w:val="00F31BD2"/>
    <w:rsid w:val="00F3526D"/>
    <w:rsid w:val="00F61DC2"/>
    <w:rsid w:val="00F71597"/>
    <w:rsid w:val="00F957CD"/>
    <w:rsid w:val="00F96FAE"/>
    <w:rsid w:val="00FA4D46"/>
    <w:rsid w:val="00FA7B36"/>
    <w:rsid w:val="00FB1069"/>
    <w:rsid w:val="00FB268F"/>
    <w:rsid w:val="00FB7981"/>
    <w:rsid w:val="00FC6425"/>
    <w:rsid w:val="00FC772D"/>
    <w:rsid w:val="00FD062E"/>
    <w:rsid w:val="00FE0E4C"/>
    <w:rsid w:val="0222D5B1"/>
    <w:rsid w:val="0378446E"/>
    <w:rsid w:val="0612B1DA"/>
    <w:rsid w:val="063D0F42"/>
    <w:rsid w:val="06D912A4"/>
    <w:rsid w:val="07435D1F"/>
    <w:rsid w:val="0891ECCA"/>
    <w:rsid w:val="08F344DF"/>
    <w:rsid w:val="0999C6C7"/>
    <w:rsid w:val="0C43D4E0"/>
    <w:rsid w:val="0CD16789"/>
    <w:rsid w:val="0DD26389"/>
    <w:rsid w:val="0EFC3835"/>
    <w:rsid w:val="0F43F1C8"/>
    <w:rsid w:val="108CEA62"/>
    <w:rsid w:val="10D4E10F"/>
    <w:rsid w:val="14405F32"/>
    <w:rsid w:val="1478ED90"/>
    <w:rsid w:val="1547999C"/>
    <w:rsid w:val="164CB7AB"/>
    <w:rsid w:val="1663F4AC"/>
    <w:rsid w:val="196863EC"/>
    <w:rsid w:val="1AAD83EF"/>
    <w:rsid w:val="1B5CAC79"/>
    <w:rsid w:val="1BD1D134"/>
    <w:rsid w:val="1C21FF6A"/>
    <w:rsid w:val="1D74914B"/>
    <w:rsid w:val="1DC225E9"/>
    <w:rsid w:val="1E14C9DA"/>
    <w:rsid w:val="1E57C990"/>
    <w:rsid w:val="1EDA5EA5"/>
    <w:rsid w:val="1EF5BD84"/>
    <w:rsid w:val="1F1061AC"/>
    <w:rsid w:val="1F138DA9"/>
    <w:rsid w:val="1F80C0AD"/>
    <w:rsid w:val="1FD5B032"/>
    <w:rsid w:val="22FA7C8F"/>
    <w:rsid w:val="232A4ADC"/>
    <w:rsid w:val="24794164"/>
    <w:rsid w:val="24AB1693"/>
    <w:rsid w:val="2503C9B1"/>
    <w:rsid w:val="2540F509"/>
    <w:rsid w:val="27287E9A"/>
    <w:rsid w:val="279128DA"/>
    <w:rsid w:val="2BAF4406"/>
    <w:rsid w:val="2C42E3F6"/>
    <w:rsid w:val="2C67FD18"/>
    <w:rsid w:val="2C70F32A"/>
    <w:rsid w:val="2CE5D0DE"/>
    <w:rsid w:val="2FBA73BA"/>
    <w:rsid w:val="2FEFDCCF"/>
    <w:rsid w:val="305263F3"/>
    <w:rsid w:val="31B19091"/>
    <w:rsid w:val="333EF166"/>
    <w:rsid w:val="34102D31"/>
    <w:rsid w:val="350F3E69"/>
    <w:rsid w:val="352DAF04"/>
    <w:rsid w:val="35E9CCEC"/>
    <w:rsid w:val="3641062E"/>
    <w:rsid w:val="37DB6D63"/>
    <w:rsid w:val="38DF11D2"/>
    <w:rsid w:val="395EC68E"/>
    <w:rsid w:val="3C8B9D13"/>
    <w:rsid w:val="3D216A6F"/>
    <w:rsid w:val="3E4346F8"/>
    <w:rsid w:val="3F17A397"/>
    <w:rsid w:val="3F36B725"/>
    <w:rsid w:val="40A61582"/>
    <w:rsid w:val="429E3A02"/>
    <w:rsid w:val="43A809F6"/>
    <w:rsid w:val="446E3BE1"/>
    <w:rsid w:val="44A9DD5C"/>
    <w:rsid w:val="474ECC14"/>
    <w:rsid w:val="477A484D"/>
    <w:rsid w:val="47982A10"/>
    <w:rsid w:val="47CC1D49"/>
    <w:rsid w:val="4AA39202"/>
    <w:rsid w:val="4BD6CF03"/>
    <w:rsid w:val="4C1A059A"/>
    <w:rsid w:val="4C6F0C9E"/>
    <w:rsid w:val="4CDAD0AE"/>
    <w:rsid w:val="4DE0ECA9"/>
    <w:rsid w:val="4E871C4F"/>
    <w:rsid w:val="4EB6541B"/>
    <w:rsid w:val="4F2700AA"/>
    <w:rsid w:val="4F6C64A6"/>
    <w:rsid w:val="51083507"/>
    <w:rsid w:val="525BAC14"/>
    <w:rsid w:val="536B165B"/>
    <w:rsid w:val="53EC5ADA"/>
    <w:rsid w:val="54184EC8"/>
    <w:rsid w:val="54419377"/>
    <w:rsid w:val="555EC770"/>
    <w:rsid w:val="55B41F29"/>
    <w:rsid w:val="55D4085E"/>
    <w:rsid w:val="574FEF8A"/>
    <w:rsid w:val="58C8239B"/>
    <w:rsid w:val="59846925"/>
    <w:rsid w:val="5A87904C"/>
    <w:rsid w:val="5DA3EC5C"/>
    <w:rsid w:val="5E25A5DE"/>
    <w:rsid w:val="60357973"/>
    <w:rsid w:val="606D7B6A"/>
    <w:rsid w:val="607FE531"/>
    <w:rsid w:val="60DBDB7B"/>
    <w:rsid w:val="60E8E0BB"/>
    <w:rsid w:val="6269B99E"/>
    <w:rsid w:val="62F504AE"/>
    <w:rsid w:val="631913FE"/>
    <w:rsid w:val="63A51C2C"/>
    <w:rsid w:val="6845B777"/>
    <w:rsid w:val="690DAA3D"/>
    <w:rsid w:val="69DF40D2"/>
    <w:rsid w:val="69F5D2F2"/>
    <w:rsid w:val="6B784EAC"/>
    <w:rsid w:val="6C093DB5"/>
    <w:rsid w:val="6D6655BF"/>
    <w:rsid w:val="6DBFF44F"/>
    <w:rsid w:val="6EB2B1F5"/>
    <w:rsid w:val="6F022620"/>
    <w:rsid w:val="704E8256"/>
    <w:rsid w:val="70E88E34"/>
    <w:rsid w:val="7147B2DD"/>
    <w:rsid w:val="715D24B5"/>
    <w:rsid w:val="71EA52B7"/>
    <w:rsid w:val="7239C6E2"/>
    <w:rsid w:val="72F80E2C"/>
    <w:rsid w:val="73C32D7C"/>
    <w:rsid w:val="7424649D"/>
    <w:rsid w:val="749A0C34"/>
    <w:rsid w:val="7521F379"/>
    <w:rsid w:val="76FACE3E"/>
    <w:rsid w:val="7B22D27E"/>
    <w:rsid w:val="7E05645F"/>
    <w:rsid w:val="7F4F15B6"/>
    <w:rsid w:val="7FBA21DC"/>
    <w:rsid w:val="7FD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26598848-BC35-4EC5-B5E1-D14487A2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2A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2A1C9F"/>
  </w:style>
  <w:style w:type="character" w:customStyle="1" w:styleId="eop">
    <w:name w:val="eop"/>
    <w:basedOn w:val="Carpredefinitoparagrafo"/>
    <w:rsid w:val="002A1C9F"/>
  </w:style>
  <w:style w:type="paragraph" w:styleId="Paragrafoelenco">
    <w:name w:val="List Paragraph"/>
    <w:basedOn w:val="Normale"/>
    <w:uiPriority w:val="34"/>
    <w:qFormat/>
    <w:rsid w:val="00BD14E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767A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767A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767A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67A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67A3"/>
    <w:rPr>
      <w:b/>
      <w:bCs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B6643F"/>
    <w:rPr>
      <w:color w:val="666666"/>
    </w:rPr>
  </w:style>
  <w:style w:type="paragraph" w:styleId="Revisione">
    <w:name w:val="Revision"/>
    <w:hidden/>
    <w:uiPriority w:val="99"/>
    <w:semiHidden/>
    <w:rsid w:val="00D22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ED45-1433-4148-98F9-DEBBEEF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350</cp:revision>
  <dcterms:created xsi:type="dcterms:W3CDTF">2022-09-25T18:51:00Z</dcterms:created>
  <dcterms:modified xsi:type="dcterms:W3CDTF">2023-12-19T16:29:00Z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e259dcb5ead1734391e2b1855523128faacd00a39b7fdae093b3b34d98182369</vt:lpwstr>
  </property>
</Properties>
</file>